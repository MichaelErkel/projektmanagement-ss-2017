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80" w:after="280"/>
        <w:rPr/>
      </w:pPr>
      <w:bookmarkStart w:id="0" w:name="__RefHeading___Toc248_1572651062"/>
      <w:bookmarkEnd w:id="0"/>
      <w:r>
        <w:rPr/>
        <w:t>Pflichtenheft - Weiterentwicklung des "Gorynych" Projekts</w:t>
      </w:r>
    </w:p>
    <w:p>
      <w:pPr>
        <w:pStyle w:val="Heading1"/>
        <w:rPr/>
      </w:pPr>
      <w:ins w:id="0" w:author="Unknown Author" w:date="2016-08-15T21:39:00Z">
        <w:r>
          <w:rPr/>
        </w:r>
      </w:ins>
    </w:p>
    <w:p>
      <w:pPr>
        <w:pStyle w:val="Heading1"/>
        <w:rPr/>
      </w:pPr>
      <w:ins w:id="1" w:author="Unknown Author" w:date="2016-08-15T21:39:00Z">
        <w:r>
          <w:rPr/>
        </w:r>
      </w:ins>
    </w:p>
    <w:p>
      <w:pPr>
        <w:pStyle w:val="Contents2"/>
        <w:rPr/>
      </w:pPr>
      <w:ins w:id="2" w:author="Unknown Author" w:date="2016-08-15T21:39:00Z">
        <w:r>
          <w:rPr>
            <w:sz w:val="24"/>
            <w:szCs w:val="24"/>
          </w:rPr>
          <w:t>Marten Wick, Sergej Zuyev 2016</w:t>
        </w:r>
      </w:ins>
    </w:p>
    <w:p>
      <w:pPr>
        <w:pStyle w:val="Contents2"/>
        <w:rPr/>
      </w:pPr>
      <w:ins w:id="3" w:author="Unknown Author" w:date="2016-08-15T21:50:00Z">
        <w:r>
          <w:rPr>
            <w:sz w:val="24"/>
            <w:szCs w:val="24"/>
          </w:rPr>
          <w:t>Technische Hochschule Mittelhessen</w:t>
        </w:r>
      </w:ins>
    </w:p>
    <w:p>
      <w:pPr>
        <w:pStyle w:val="Contents2"/>
        <w:rPr>
          <w:sz w:val="24"/>
          <w:szCs w:val="24"/>
        </w:rPr>
      </w:pPr>
      <w:ins w:id="4" w:author="Unknown Author" w:date="2016-08-15T21:40:00Z">
        <w:r>
          <w:rPr/>
        </w:r>
      </w:ins>
    </w:p>
    <w:p>
      <w:pPr>
        <w:pStyle w:val="Contents2"/>
        <w:rPr>
          <w:sz w:val="24"/>
          <w:szCs w:val="24"/>
        </w:rPr>
      </w:pPr>
      <w:ins w:id="5" w:author="Unknown Author" w:date="2016-08-15T21:40:00Z">
        <w:r>
          <w:rPr/>
        </w:r>
      </w:ins>
    </w:p>
    <w:p>
      <w:pPr>
        <w:pStyle w:val="Contents2"/>
        <w:rPr>
          <w:sz w:val="24"/>
          <w:szCs w:val="24"/>
        </w:rPr>
      </w:pPr>
      <w:ins w:id="6" w:author="Unknown Author" w:date="2016-08-15T21:40:00Z">
        <w:r>
          <w:rPr/>
        </w:r>
      </w:ins>
    </w:p>
    <w:p>
      <w:pPr>
        <w:pStyle w:val="Contents2"/>
        <w:rPr>
          <w:sz w:val="24"/>
          <w:szCs w:val="24"/>
        </w:rPr>
      </w:pPr>
      <w:ins w:id="7" w:author="Unknown Author" w:date="2016-08-15T21:40:00Z">
        <w:r>
          <w:rPr/>
        </w:r>
      </w:ins>
    </w:p>
    <w:p>
      <w:pPr>
        <w:pStyle w:val="Contents2"/>
        <w:rPr>
          <w:sz w:val="24"/>
          <w:szCs w:val="24"/>
        </w:rPr>
      </w:pPr>
      <w:ins w:id="8" w:author="Unknown Author" w:date="2016-08-15T21:40:00Z">
        <w:r>
          <w:rPr/>
        </w:r>
      </w:ins>
    </w:p>
    <w:p>
      <w:pPr>
        <w:pStyle w:val="Contents2"/>
        <w:rPr>
          <w:sz w:val="24"/>
          <w:szCs w:val="24"/>
        </w:rPr>
      </w:pPr>
      <w:ins w:id="9" w:author="Unknown Author" w:date="2016-08-15T21:40:00Z">
        <w:r>
          <w:rPr/>
        </w:r>
      </w:ins>
    </w:p>
    <w:p>
      <w:pPr>
        <w:pStyle w:val="Contents2"/>
        <w:rPr>
          <w:sz w:val="24"/>
          <w:szCs w:val="24"/>
        </w:rPr>
      </w:pPr>
      <w:ins w:id="10" w:author="Unknown Author" w:date="2016-08-15T21:40:00Z">
        <w:r>
          <w:rPr/>
        </w:r>
      </w:ins>
    </w:p>
    <w:p>
      <w:pPr>
        <w:pStyle w:val="Contents2"/>
        <w:rPr>
          <w:sz w:val="24"/>
          <w:szCs w:val="24"/>
        </w:rPr>
      </w:pPr>
      <w:ins w:id="11" w:author="Unknown Author" w:date="2016-08-15T21:40:00Z">
        <w:r>
          <w:rPr/>
        </w:r>
      </w:ins>
    </w:p>
    <w:p>
      <w:pPr>
        <w:pStyle w:val="Contents2"/>
        <w:rPr>
          <w:sz w:val="24"/>
          <w:szCs w:val="24"/>
        </w:rPr>
      </w:pPr>
      <w:ins w:id="12" w:author="Unknown Author" w:date="2016-08-15T21:40:00Z">
        <w:r>
          <w:rPr/>
        </w:r>
      </w:ins>
    </w:p>
    <w:p>
      <w:pPr>
        <w:pStyle w:val="Contents2"/>
        <w:rPr>
          <w:sz w:val="24"/>
          <w:szCs w:val="24"/>
        </w:rPr>
      </w:pPr>
      <w:ins w:id="13" w:author="Unknown Author" w:date="2016-08-15T21:40:00Z">
        <w:r>
          <w:rPr/>
        </w:r>
      </w:ins>
    </w:p>
    <w:p>
      <w:pPr>
        <w:pStyle w:val="Contents2"/>
        <w:rPr>
          <w:sz w:val="24"/>
          <w:szCs w:val="24"/>
        </w:rPr>
      </w:pPr>
      <w:ins w:id="14" w:author="Unknown Author" w:date="2016-08-15T21:40:00Z">
        <w:r>
          <w:rPr/>
        </w:r>
      </w:ins>
    </w:p>
    <w:p>
      <w:pPr>
        <w:pStyle w:val="Contents2"/>
        <w:rPr>
          <w:sz w:val="24"/>
          <w:szCs w:val="24"/>
        </w:rPr>
      </w:pPr>
      <w:ins w:id="15" w:author="Unknown Author" w:date="2016-08-15T21:40:00Z">
        <w:r>
          <w:rPr/>
        </w:r>
      </w:ins>
    </w:p>
    <w:p>
      <w:pPr>
        <w:pStyle w:val="Contents2"/>
        <w:rPr>
          <w:sz w:val="24"/>
          <w:szCs w:val="24"/>
        </w:rPr>
      </w:pPr>
      <w:ins w:id="16" w:author="Unknown Author" w:date="2016-08-15T21:40:00Z">
        <w:r>
          <w:rPr/>
        </w:r>
      </w:ins>
    </w:p>
    <w:p>
      <w:pPr>
        <w:pStyle w:val="Contents2"/>
        <w:rPr>
          <w:sz w:val="24"/>
          <w:szCs w:val="24"/>
        </w:rPr>
      </w:pPr>
      <w:ins w:id="17" w:author="Unknown Author" w:date="2016-08-15T21:40:00Z">
        <w:r>
          <w:rPr/>
        </w:r>
      </w:ins>
    </w:p>
    <w:p>
      <w:pPr>
        <w:pStyle w:val="Contents2"/>
        <w:rPr>
          <w:sz w:val="24"/>
          <w:szCs w:val="24"/>
        </w:rPr>
      </w:pPr>
      <w:ins w:id="18" w:author="Unknown Author" w:date="2016-08-15T21:40:00Z">
        <w:r>
          <w:rPr/>
        </w:r>
      </w:ins>
    </w:p>
    <w:p>
      <w:pPr>
        <w:pStyle w:val="Contents2"/>
        <w:rPr>
          <w:sz w:val="24"/>
          <w:szCs w:val="24"/>
        </w:rPr>
      </w:pPr>
      <w:ins w:id="19" w:author="Unknown Author" w:date="2016-08-15T21:40:00Z">
        <w:r>
          <w:rPr/>
        </w:r>
      </w:ins>
    </w:p>
    <w:p>
      <w:pPr>
        <w:pStyle w:val="Contents2"/>
        <w:rPr>
          <w:sz w:val="24"/>
          <w:szCs w:val="24"/>
        </w:rPr>
      </w:pPr>
      <w:ins w:id="20" w:author="Unknown Author" w:date="2016-08-15T21:40:00Z">
        <w:r>
          <w:rPr/>
        </w:r>
      </w:ins>
    </w:p>
    <w:p>
      <w:pPr>
        <w:pStyle w:val="Contents2"/>
        <w:rPr>
          <w:sz w:val="24"/>
          <w:szCs w:val="24"/>
        </w:rPr>
      </w:pPr>
      <w:ins w:id="21" w:author="Unknown Author" w:date="2016-08-15T21:40:00Z">
        <w:r>
          <w:rPr/>
        </w:r>
      </w:ins>
    </w:p>
    <w:p>
      <w:pPr>
        <w:pStyle w:val="Contents2"/>
        <w:rPr>
          <w:sz w:val="24"/>
          <w:szCs w:val="24"/>
        </w:rPr>
      </w:pPr>
      <w:ins w:id="22" w:author="Unknown Author" w:date="2016-08-15T21:40:00Z">
        <w:r>
          <w:rPr/>
        </w:r>
      </w:ins>
    </w:p>
    <w:p>
      <w:pPr>
        <w:pStyle w:val="Contents2"/>
        <w:rPr>
          <w:sz w:val="24"/>
          <w:szCs w:val="24"/>
          <w:ins w:id="24" w:author="Unknown Author" w:date="2016-08-15T21:24:00Z"/>
        </w:rPr>
      </w:pPr>
      <w:ins w:id="23" w:author="Unknown Author" w:date="2016-08-15T21:24:00Z">
        <w:r>
          <w:rPr/>
        </w:r>
      </w:ins>
    </w:p>
    <w:p>
      <w:pPr>
        <w:pStyle w:val="ContentsHeading"/>
        <w:rPr/>
      </w:pPr>
      <w:r>
        <w:rPr/>
        <w:t>Inhaltsverzeichnis</w:t>
      </w:r>
    </w:p>
    <w:p>
      <w:pPr>
        <w:pStyle w:val="Contents1"/>
        <w:tabs>
          <w:tab w:val="right" w:pos="9072" w:leader="dot"/>
        </w:tabs>
        <w:rPr/>
      </w:pPr>
      <w:r>
        <w:fldChar w:fldCharType="begin"/>
      </w:r>
      <w:r>
        <w:instrText> TOC \f \o "1-9" \h</w:instrText>
      </w:r>
      <w:r>
        <w:fldChar w:fldCharType="separate"/>
      </w:r>
      <w:hyperlink w:anchor="__RefHeading___Toc248_1572651062">
        <w:r>
          <w:rPr>
            <w:rStyle w:val="IndexLink"/>
          </w:rPr>
          <w:t>Pflichtenheft - Weiterentwicklung des "Gorynych" Projekts</w:t>
          <w:tab/>
          <w:t>1</w:t>
        </w:r>
      </w:hyperlink>
    </w:p>
    <w:p>
      <w:pPr>
        <w:pStyle w:val="Contents2"/>
        <w:tabs>
          <w:tab w:val="right" w:pos="9072" w:leader="dot"/>
        </w:tabs>
        <w:rPr/>
      </w:pPr>
      <w:hyperlink w:anchor="__RefHeading___Toc250_1572651062">
        <w:r>
          <w:rPr>
            <w:rStyle w:val="IndexLink"/>
          </w:rPr>
          <w:t>1. Zielbestimmung</w:t>
          <w:tab/>
          <w:t>3</w:t>
        </w:r>
      </w:hyperlink>
    </w:p>
    <w:p>
      <w:pPr>
        <w:pStyle w:val="Contents3"/>
        <w:numPr>
          <w:ilvl w:val="0"/>
          <w:numId w:val="1"/>
        </w:numPr>
        <w:tabs>
          <w:tab w:val="right" w:pos="9072" w:leader="dot"/>
        </w:tabs>
        <w:rPr/>
      </w:pPr>
      <w:hyperlink w:anchor="__RefHeading___Toc252_1572651062">
        <w:r>
          <w:rPr>
            <w:rStyle w:val="IndexLink"/>
          </w:rPr>
          <w:t>1.1 Musskriterien</w:t>
          <w:tab/>
          <w:t>3</w:t>
        </w:r>
      </w:hyperlink>
    </w:p>
    <w:p>
      <w:pPr>
        <w:pStyle w:val="Contents3"/>
        <w:numPr>
          <w:ilvl w:val="0"/>
          <w:numId w:val="1"/>
        </w:numPr>
        <w:tabs>
          <w:tab w:val="right" w:pos="9072" w:leader="dot"/>
        </w:tabs>
        <w:rPr/>
      </w:pPr>
      <w:hyperlink w:anchor="__RefHeading___Toc254_1572651062">
        <w:r>
          <w:rPr>
            <w:rStyle w:val="IndexLink"/>
          </w:rPr>
          <w:t>1.2 Wunschkriterien</w:t>
          <w:tab/>
          <w:t>3</w:t>
        </w:r>
      </w:hyperlink>
    </w:p>
    <w:p>
      <w:pPr>
        <w:pStyle w:val="Contents3"/>
        <w:numPr>
          <w:ilvl w:val="0"/>
          <w:numId w:val="1"/>
        </w:numPr>
        <w:tabs>
          <w:tab w:val="right" w:pos="9072" w:leader="dot"/>
        </w:tabs>
        <w:rPr/>
      </w:pPr>
      <w:hyperlink w:anchor="__RefHeading___Toc256_1572651062">
        <w:r>
          <w:rPr>
            <w:rStyle w:val="IndexLink"/>
          </w:rPr>
          <w:t>1.3 Abgrenzungskriterien</w:t>
          <w:tab/>
          <w:t>3</w:t>
        </w:r>
      </w:hyperlink>
    </w:p>
    <w:p>
      <w:pPr>
        <w:pStyle w:val="Contents2"/>
        <w:tabs>
          <w:tab w:val="right" w:pos="9072" w:leader="dot"/>
        </w:tabs>
        <w:rPr/>
      </w:pPr>
      <w:hyperlink w:anchor="__RefHeading___Toc258_1572651062">
        <w:r>
          <w:rPr>
            <w:rStyle w:val="IndexLink"/>
          </w:rPr>
          <w:t>2. Produkteinsatz</w:t>
          <w:tab/>
          <w:t>4</w:t>
        </w:r>
      </w:hyperlink>
    </w:p>
    <w:p>
      <w:pPr>
        <w:pStyle w:val="Contents3"/>
        <w:numPr>
          <w:ilvl w:val="0"/>
          <w:numId w:val="1"/>
        </w:numPr>
        <w:tabs>
          <w:tab w:val="right" w:pos="9072" w:leader="dot"/>
        </w:tabs>
        <w:rPr/>
      </w:pPr>
      <w:hyperlink w:anchor="__RefHeading___Toc260_1572651062">
        <w:r>
          <w:rPr>
            <w:rStyle w:val="IndexLink"/>
          </w:rPr>
          <w:t>2.1 Anwendungsbereiche</w:t>
          <w:tab/>
          <w:t>4</w:t>
        </w:r>
      </w:hyperlink>
    </w:p>
    <w:p>
      <w:pPr>
        <w:pStyle w:val="Contents3"/>
        <w:numPr>
          <w:ilvl w:val="0"/>
          <w:numId w:val="1"/>
        </w:numPr>
        <w:tabs>
          <w:tab w:val="right" w:pos="9072" w:leader="dot"/>
        </w:tabs>
        <w:rPr/>
      </w:pPr>
      <w:hyperlink w:anchor="__RefHeading___Toc262_1572651062">
        <w:r>
          <w:rPr>
            <w:rStyle w:val="IndexLink"/>
          </w:rPr>
          <w:t>2.2 Zielgruppen</w:t>
          <w:tab/>
          <w:t>4</w:t>
        </w:r>
      </w:hyperlink>
    </w:p>
    <w:p>
      <w:pPr>
        <w:pStyle w:val="Contents3"/>
        <w:numPr>
          <w:ilvl w:val="0"/>
          <w:numId w:val="1"/>
        </w:numPr>
        <w:tabs>
          <w:tab w:val="right" w:pos="9072" w:leader="dot"/>
        </w:tabs>
        <w:rPr/>
      </w:pPr>
      <w:hyperlink w:anchor="__RefHeading___Toc264_1572651062">
        <w:r>
          <w:rPr>
            <w:rStyle w:val="IndexLink"/>
          </w:rPr>
          <w:t>2.3 Betriebsbedingungen</w:t>
          <w:tab/>
          <w:t>4</w:t>
        </w:r>
      </w:hyperlink>
    </w:p>
    <w:p>
      <w:pPr>
        <w:pStyle w:val="Contents2"/>
        <w:tabs>
          <w:tab w:val="right" w:pos="9072" w:leader="dot"/>
        </w:tabs>
        <w:rPr/>
      </w:pPr>
      <w:hyperlink w:anchor="__RefHeading___Toc266_1572651062">
        <w:r>
          <w:rPr>
            <w:rStyle w:val="IndexLink"/>
          </w:rPr>
          <w:t>3. Produktübersicht</w:t>
          <w:tab/>
          <w:t>5</w:t>
        </w:r>
      </w:hyperlink>
    </w:p>
    <w:p>
      <w:pPr>
        <w:pStyle w:val="Contents2"/>
        <w:tabs>
          <w:tab w:val="right" w:pos="9072" w:leader="dot"/>
        </w:tabs>
        <w:rPr/>
      </w:pPr>
      <w:hyperlink w:anchor="__RefHeading___Toc268_1572651062">
        <w:r>
          <w:rPr>
            <w:rStyle w:val="IndexLink"/>
          </w:rPr>
          <w:t>4. Produktfunktionen</w:t>
          <w:tab/>
          <w:t>6</w:t>
        </w:r>
      </w:hyperlink>
    </w:p>
    <w:p>
      <w:pPr>
        <w:pStyle w:val="Contents3"/>
        <w:numPr>
          <w:ilvl w:val="0"/>
          <w:numId w:val="1"/>
        </w:numPr>
        <w:tabs>
          <w:tab w:val="right" w:pos="9072" w:leader="dot"/>
        </w:tabs>
        <w:rPr/>
      </w:pPr>
      <w:hyperlink w:anchor="__RefHeading___Toc270_1572651062">
        <w:r>
          <w:rPr>
            <w:rStyle w:val="IndexLink"/>
          </w:rPr>
          <w:t>4.1 Grundlagen</w:t>
          <w:tab/>
          <w:t>6</w:t>
        </w:r>
      </w:hyperlink>
    </w:p>
    <w:p>
      <w:pPr>
        <w:pStyle w:val="Contents3"/>
        <w:numPr>
          <w:ilvl w:val="0"/>
          <w:numId w:val="1"/>
        </w:numPr>
        <w:tabs>
          <w:tab w:val="right" w:pos="9072" w:leader="dot"/>
        </w:tabs>
        <w:rPr/>
      </w:pPr>
      <w:hyperlink w:anchor="__RefHeading___Toc272_1572651062">
        <w:r>
          <w:rPr>
            <w:rStyle w:val="IndexLink"/>
          </w:rPr>
          <w:t>4.2 Runtime/Compile-time-Dispatcher</w:t>
          <w:tab/>
          <w:t>6</w:t>
        </w:r>
      </w:hyperlink>
    </w:p>
    <w:p>
      <w:pPr>
        <w:pStyle w:val="Contents3"/>
        <w:numPr>
          <w:ilvl w:val="0"/>
          <w:numId w:val="1"/>
        </w:numPr>
        <w:tabs>
          <w:tab w:val="right" w:pos="9072" w:leader="dot"/>
        </w:tabs>
        <w:rPr/>
      </w:pPr>
      <w:hyperlink w:anchor="__RefHeading___Toc274_1572651062">
        <w:r>
          <w:rPr>
            <w:rStyle w:val="IndexLink"/>
          </w:rPr>
          <w:t>4.3 Basisioperatoren</w:t>
          <w:tab/>
          <w:t>6</w:t>
        </w:r>
      </w:hyperlink>
    </w:p>
    <w:p>
      <w:pPr>
        <w:pStyle w:val="Contents3"/>
        <w:numPr>
          <w:ilvl w:val="0"/>
          <w:numId w:val="1"/>
        </w:numPr>
        <w:tabs>
          <w:tab w:val="right" w:pos="9072" w:leader="dot"/>
        </w:tabs>
        <w:rPr/>
      </w:pPr>
      <w:hyperlink w:anchor="__RefHeading___Toc276_1572651062">
        <w:r>
          <w:rPr>
            <w:rStyle w:val="IndexLink"/>
          </w:rPr>
          <w:t>4.4 Basisfunktionen</w:t>
          <w:tab/>
          <w:t>7</w:t>
        </w:r>
      </w:hyperlink>
    </w:p>
    <w:p>
      <w:pPr>
        <w:pStyle w:val="Contents3"/>
        <w:numPr>
          <w:ilvl w:val="0"/>
          <w:numId w:val="1"/>
        </w:numPr>
        <w:tabs>
          <w:tab w:val="right" w:pos="9072" w:leader="dot"/>
        </w:tabs>
        <w:rPr/>
      </w:pPr>
      <w:hyperlink w:anchor="__RefHeading___Toc712_1572651062">
        <w:r>
          <w:rPr>
            <w:rStyle w:val="IndexLink"/>
          </w:rPr>
          <w:t>4.5 Lineare Algebra</w:t>
          <w:tab/>
          <w:t>8</w:t>
        </w:r>
      </w:hyperlink>
    </w:p>
    <w:p>
      <w:pPr>
        <w:pStyle w:val="Contents2"/>
        <w:tabs>
          <w:tab w:val="right" w:pos="9072" w:leader="dot"/>
        </w:tabs>
        <w:rPr/>
      </w:pPr>
      <w:hyperlink w:anchor="__RefHeading___Toc278_1572651062">
        <w:r>
          <w:rPr>
            <w:rStyle w:val="IndexLink"/>
          </w:rPr>
          <w:t>5. Produktdaten</w:t>
          <w:tab/>
          <w:t>9</w:t>
        </w:r>
      </w:hyperlink>
    </w:p>
    <w:p>
      <w:pPr>
        <w:pStyle w:val="Contents2"/>
        <w:tabs>
          <w:tab w:val="right" w:pos="9072" w:leader="dot"/>
        </w:tabs>
        <w:rPr/>
      </w:pPr>
      <w:hyperlink w:anchor="__RefHeading___Toc280_1572651062">
        <w:r>
          <w:rPr>
            <w:rStyle w:val="IndexLink"/>
          </w:rPr>
          <w:t>6. Technische Produktumgebung</w:t>
          <w:tab/>
          <w:t>9</w:t>
        </w:r>
      </w:hyperlink>
    </w:p>
    <w:p>
      <w:pPr>
        <w:pStyle w:val="Contents3"/>
        <w:numPr>
          <w:ilvl w:val="0"/>
          <w:numId w:val="1"/>
        </w:numPr>
        <w:tabs>
          <w:tab w:val="right" w:pos="9072" w:leader="dot"/>
        </w:tabs>
        <w:rPr/>
      </w:pPr>
      <w:hyperlink w:anchor="__RefHeading___Toc282_1572651062">
        <w:r>
          <w:rPr>
            <w:rStyle w:val="IndexLink"/>
          </w:rPr>
          <w:t>6.1 Betriebssysteme</w:t>
          <w:tab/>
          <w:t>9</w:t>
        </w:r>
      </w:hyperlink>
    </w:p>
    <w:p>
      <w:pPr>
        <w:pStyle w:val="Contents3"/>
        <w:numPr>
          <w:ilvl w:val="0"/>
          <w:numId w:val="1"/>
        </w:numPr>
        <w:tabs>
          <w:tab w:val="right" w:pos="9072" w:leader="dot"/>
        </w:tabs>
        <w:rPr/>
      </w:pPr>
      <w:hyperlink w:anchor="__RefHeading___Toc284_1572651062">
        <w:r>
          <w:rPr>
            <w:rStyle w:val="IndexLink"/>
          </w:rPr>
          <w:t>6.2 Hardware</w:t>
          <w:tab/>
          <w:t>9</w:t>
        </w:r>
      </w:hyperlink>
    </w:p>
    <w:p>
      <w:pPr>
        <w:pStyle w:val="Contents3"/>
        <w:numPr>
          <w:ilvl w:val="0"/>
          <w:numId w:val="1"/>
        </w:numPr>
        <w:tabs>
          <w:tab w:val="right" w:pos="9072" w:leader="dot"/>
        </w:tabs>
        <w:rPr/>
      </w:pPr>
      <w:hyperlink w:anchor="__RefHeading___Toc286_1572651062">
        <w:r>
          <w:rPr>
            <w:rStyle w:val="IndexLink"/>
          </w:rPr>
          <w:t>6.3 Orgware</w:t>
          <w:tab/>
          <w:t>9</w:t>
        </w:r>
      </w:hyperlink>
    </w:p>
    <w:p>
      <w:pPr>
        <w:pStyle w:val="Contents2"/>
        <w:tabs>
          <w:tab w:val="right" w:pos="9072" w:leader="dot"/>
        </w:tabs>
        <w:rPr/>
      </w:pPr>
      <w:hyperlink w:anchor="__RefHeading___Toc288_1572651062">
        <w:r>
          <w:rPr>
            <w:rStyle w:val="IndexLink"/>
          </w:rPr>
          <w:t>7. Qualitätsanfoderungen</w:t>
          <w:tab/>
          <w:t>9</w:t>
        </w:r>
      </w:hyperlink>
    </w:p>
    <w:p>
      <w:pPr>
        <w:pStyle w:val="Contents2"/>
        <w:tabs>
          <w:tab w:val="right" w:pos="9072" w:leader="dot"/>
        </w:tabs>
        <w:rPr/>
      </w:pPr>
      <w:hyperlink w:anchor="__RefHeading___Toc714_1572651062">
        <w:r>
          <w:rPr>
            <w:rStyle w:val="IndexLink"/>
          </w:rPr>
          <w:t>8. Benutzeroberfläche</w:t>
          <w:tab/>
          <w:t>9</w:t>
        </w:r>
      </w:hyperlink>
    </w:p>
    <w:p>
      <w:pPr>
        <w:pStyle w:val="Contents2"/>
        <w:tabs>
          <w:tab w:val="right" w:pos="9072" w:leader="dot"/>
        </w:tabs>
        <w:rPr/>
      </w:pPr>
      <w:hyperlink w:anchor="__RefHeading___Toc290_1572651062">
        <w:r>
          <w:rPr>
            <w:rStyle w:val="IndexLink"/>
          </w:rPr>
          <w:t>9. Nicht-Funktionale Anforderungen</w:t>
          <w:tab/>
          <w:t>9</w:t>
        </w:r>
      </w:hyperlink>
    </w:p>
    <w:p>
      <w:pPr>
        <w:pStyle w:val="Contents2"/>
        <w:tabs>
          <w:tab w:val="right" w:pos="9072" w:leader="dot"/>
        </w:tabs>
        <w:rPr/>
      </w:pPr>
      <w:hyperlink w:anchor="__RefHeading___Toc292_1572651062">
        <w:r>
          <w:rPr>
            <w:rStyle w:val="IndexLink"/>
          </w:rPr>
          <w:t>10. Revisionshistorie</w:t>
          <w:tab/>
          <w:t>10</w:t>
        </w:r>
      </w:hyperlink>
    </w:p>
    <w:p>
      <w:pPr>
        <w:pStyle w:val="Contents2"/>
        <w:tabs>
          <w:tab w:val="right" w:pos="9072" w:leader="dot"/>
        </w:tabs>
        <w:rPr/>
      </w:pPr>
      <w:hyperlink w:anchor="__RefHeading___Toc294_1572651062">
        <w:r>
          <w:rPr>
            <w:rStyle w:val="IndexLink"/>
          </w:rPr>
          <w:t>11. Referenzen:</w:t>
          <w:tab/>
          <w:t>10</w:t>
        </w:r>
      </w:hyperlink>
      <w:r>
        <w:fldChar w:fldCharType="end"/>
      </w:r>
    </w:p>
    <w:p>
      <w:pPr>
        <w:pStyle w:val="Normal"/>
        <w:numPr>
          <w:ilvl w:val="0"/>
          <w:numId w:val="0"/>
        </w:numPr>
        <w:spacing w:lineRule="auto" w:line="240" w:beforeAutospacing="1" w:afterAutospacing="1"/>
        <w:outlineLvl w:val="0"/>
        <w:rPr>
          <w:rFonts w:ascii="Times New Roman" w:hAnsi="Times New Roman" w:eastAsia="Times New Roman" w:cs="Times New Roman"/>
          <w:b/>
          <w:b/>
          <w:bCs/>
          <w:sz w:val="48"/>
          <w:szCs w:val="48"/>
          <w:lang w:eastAsia="de-DE"/>
        </w:rPr>
      </w:pPr>
      <w:r>
        <w:rPr/>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de-DE"/>
        </w:rPr>
      </w:pPr>
      <w:bookmarkStart w:id="1" w:name="__RefHeading___Toc250_1572651062"/>
      <w:bookmarkEnd w:id="1"/>
      <w:r>
        <w:rPr>
          <w:rFonts w:eastAsia="Times New Roman" w:cs="Times New Roman" w:ascii="Times New Roman" w:hAnsi="Times New Roman"/>
          <w:b/>
          <w:bCs/>
          <w:sz w:val="36"/>
          <w:szCs w:val="36"/>
          <w:lang w:eastAsia="de-DE"/>
        </w:rPr>
        <w:t>1. Zielbestimmung</w:t>
      </w:r>
    </w:p>
    <w:p>
      <w:pPr>
        <w:pStyle w:val="Normal"/>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"Gorynych" ist eine templateorientierte Abstraktionsschicht zur Durchführung von beschleunigten Berechnungen auf heterogenen Systemen. Mit diesem Framework ist es möglich, einmalig den Algorithmus zu implementieren und mit Hilfe der automatischen Abbildung von verschiedenen</w:t>
      </w:r>
      <w:ins w:id="25" w:author="Lothar" w:date="2016-08-14T16:49:00Z">
        <w:r>
          <w:rPr>
            <w:rFonts w:eastAsia="Times New Roman" w:cs="Times New Roman" w:ascii="Times New Roman" w:hAnsi="Times New Roman"/>
            <w:sz w:val="24"/>
            <w:szCs w:val="24"/>
            <w:lang w:eastAsia="de-DE"/>
          </w:rPr>
          <w:t xml:space="preserve"> </w:t>
        </w:r>
      </w:ins>
      <w:r>
        <w:rPr>
          <w:rFonts w:eastAsia="Times New Roman" w:cs="Times New Roman" w:ascii="Times New Roman" w:hAnsi="Times New Roman"/>
          <w:sz w:val="24"/>
          <w:szCs w:val="24"/>
          <w:lang w:eastAsia="de-DE"/>
        </w:rPr>
        <w:t>Prozessor-Fähigkeiten zu profitieren.</w:t>
      </w:r>
    </w:p>
    <w:p>
      <w:pPr>
        <w:pStyle w:val="Normal"/>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Ziel der Erweiterung des Projektes ist, die "Write-Once" Philosophie auch für beschleunigte Berechnungen auf hochparallele Grafikprozessoren zu übertragen.</w:t>
      </w:r>
    </w:p>
    <w:p>
      <w:pPr>
        <w:pStyle w:val="Normal"/>
        <w:numPr>
          <w:ilvl w:val="0"/>
          <w:numId w:val="0"/>
        </w:numPr>
        <w:spacing w:lineRule="auto" w:line="240" w:beforeAutospacing="1" w:afterAutospacing="1"/>
        <w:outlineLvl w:val="2"/>
        <w:rPr>
          <w:rFonts w:ascii="Times New Roman" w:hAnsi="Times New Roman" w:eastAsia="Times New Roman" w:cs="Times New Roman"/>
          <w:b/>
          <w:b/>
          <w:bCs/>
          <w:sz w:val="27"/>
          <w:szCs w:val="27"/>
          <w:lang w:eastAsia="de-DE"/>
        </w:rPr>
      </w:pPr>
      <w:bookmarkStart w:id="2" w:name="__RefHeading___Toc252_1572651062"/>
      <w:bookmarkEnd w:id="2"/>
      <w:r>
        <w:rPr>
          <w:rFonts w:eastAsia="Times New Roman" w:cs="Times New Roman" w:ascii="Times New Roman" w:hAnsi="Times New Roman"/>
          <w:b/>
          <w:bCs/>
          <w:sz w:val="27"/>
          <w:szCs w:val="27"/>
          <w:lang w:eastAsia="de-DE"/>
        </w:rPr>
        <w:t>1.1 Musskriterien</w:t>
      </w:r>
    </w:p>
    <w:p>
      <w:pPr>
        <w:pStyle w:val="Normal"/>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Einfachere "Solowej" Module müssen auf dem Grafikprozessor ausgeführt werden</w:t>
      </w:r>
      <w:ins w:id="26" w:author="Unknown Author" w:date="2016-08-14T23:17:00Z">
        <w:r>
          <w:rPr>
            <w:rFonts w:eastAsia="Times New Roman" w:cs="Times New Roman" w:ascii="Times New Roman" w:hAnsi="Times New Roman"/>
            <w:sz w:val="24"/>
            <w:szCs w:val="24"/>
            <w:lang w:eastAsia="de-DE"/>
          </w:rPr>
          <w:t xml:space="preserve">. </w:t>
        </w:r>
      </w:ins>
      <w:r>
        <w:rPr>
          <w:rFonts w:eastAsia="Times New Roman" w:cs="Times New Roman" w:ascii="Times New Roman" w:hAnsi="Times New Roman"/>
          <w:sz w:val="24"/>
          <w:szCs w:val="24"/>
          <w:lang w:eastAsia="de-DE"/>
        </w:rPr>
        <w:t>Das sind solche, die ausschließlich Daten verarbeiten oder generieren, aber nicht zwischenspeichern.</w:t>
      </w:r>
    </w:p>
    <w:p>
      <w:pPr>
        <w:pStyle w:val="Normal"/>
        <w:numPr>
          <w:ilvl w:val="0"/>
          <w:numId w:val="0"/>
        </w:numPr>
        <w:spacing w:lineRule="auto" w:line="240" w:beforeAutospacing="1" w:afterAutospacing="1"/>
        <w:outlineLvl w:val="2"/>
        <w:rPr>
          <w:rFonts w:ascii="Times New Roman" w:hAnsi="Times New Roman" w:eastAsia="Times New Roman" w:cs="Times New Roman"/>
          <w:b/>
          <w:b/>
          <w:bCs/>
          <w:sz w:val="27"/>
          <w:szCs w:val="27"/>
          <w:lang w:eastAsia="de-DE"/>
        </w:rPr>
      </w:pPr>
      <w:bookmarkStart w:id="3" w:name="__RefHeading___Toc254_1572651062"/>
      <w:bookmarkEnd w:id="3"/>
      <w:r>
        <w:rPr>
          <w:rFonts w:eastAsia="Times New Roman" w:cs="Times New Roman" w:ascii="Times New Roman" w:hAnsi="Times New Roman"/>
          <w:b/>
          <w:bCs/>
          <w:sz w:val="27"/>
          <w:szCs w:val="27"/>
          <w:lang w:eastAsia="de-DE"/>
        </w:rPr>
        <w:t>1.2 Wunschkriterien</w:t>
      </w:r>
    </w:p>
    <w:p>
      <w:pPr>
        <w:pStyle w:val="Normal"/>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Komplexere "Solowej" Module werden auf dem Grafikprozessor ausgeführt.</w:t>
      </w:r>
    </w:p>
    <w:p>
      <w:pPr>
        <w:pStyle w:val="Normal"/>
        <w:numPr>
          <w:ilvl w:val="0"/>
          <w:numId w:val="0"/>
        </w:numPr>
        <w:spacing w:lineRule="auto" w:line="240" w:beforeAutospacing="1" w:afterAutospacing="1"/>
        <w:outlineLvl w:val="2"/>
        <w:rPr>
          <w:rFonts w:ascii="Times New Roman" w:hAnsi="Times New Roman" w:eastAsia="Times New Roman" w:cs="Times New Roman"/>
          <w:b/>
          <w:b/>
          <w:bCs/>
          <w:sz w:val="27"/>
          <w:szCs w:val="27"/>
          <w:lang w:eastAsia="de-DE"/>
        </w:rPr>
      </w:pPr>
      <w:bookmarkStart w:id="4" w:name="__RefHeading___Toc256_1572651062"/>
      <w:bookmarkEnd w:id="4"/>
      <w:r>
        <w:rPr>
          <w:rFonts w:eastAsia="Times New Roman" w:cs="Times New Roman" w:ascii="Times New Roman" w:hAnsi="Times New Roman"/>
          <w:b/>
          <w:bCs/>
          <w:sz w:val="27"/>
          <w:szCs w:val="27"/>
          <w:lang w:eastAsia="de-DE"/>
        </w:rPr>
        <w:t>1.3 Abgrenzungskriterien</w:t>
      </w:r>
    </w:p>
    <w:p>
      <w:pPr>
        <w:pStyle w:val="Normal"/>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Es ist nicht vorgesehen, zusätzliche Computing-Funktionalitäten einzubringen, die im "gorynych"-Projekt in keinen anderen Berechnungszweigen vorhanden sind. Beispiel: vektorisierte trigonometrische Funktionen. Diese sind im Gesamtprojekt noch nicht unterstützt und werden auch nicht im Rahmen dieses Auftrages betrachtet.</w:t>
      </w:r>
    </w:p>
    <w:p>
      <w:pPr>
        <w:pStyle w:val="Normal"/>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Es ist nicht vorgesehen, das Maximum aus schwächster Hardware herauszuholen. Hauptkriterium ist die Portabilität, die durch dynamische Instruktionsverteilung erreicht wird.</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de-DE"/>
          <w:ins w:id="28" w:author="Unknown Author" w:date="2016-08-14T23:13:00Z"/>
        </w:rPr>
      </w:pPr>
      <w:ins w:id="27" w:author="Unknown Author" w:date="2016-08-14T23:13:00Z">
        <w:r>
          <w:rPr>
            <w:rFonts w:eastAsia="Times New Roman" w:cs="Times New Roman" w:ascii="Times New Roman" w:hAnsi="Times New Roman"/>
            <w:b/>
            <w:bCs/>
            <w:sz w:val="36"/>
            <w:szCs w:val="36"/>
            <w:lang w:eastAsia="de-DE"/>
          </w:rPr>
        </w:r>
      </w:ins>
      <w:r>
        <w:br w:type="page"/>
      </w:r>
    </w:p>
    <w:p>
      <w:pPr>
        <w:pStyle w:val="Heading2"/>
        <w:rPr/>
      </w:pPr>
      <w:bookmarkStart w:id="5" w:name="__RefHeading___Toc258_1572651062"/>
      <w:bookmarkEnd w:id="5"/>
      <w:r>
        <w:rPr/>
        <w:t>2. Produkteinsatz</w:t>
      </w:r>
    </w:p>
    <w:p>
      <w:pPr>
        <w:pStyle w:val="Heading3"/>
        <w:rPr>
          <w:rFonts w:ascii="Times New Roman" w:hAnsi="Times New Roman" w:eastAsia="Times New Roman" w:cs="Times New Roman"/>
          <w:b/>
          <w:b/>
          <w:bCs/>
          <w:sz w:val="27"/>
          <w:szCs w:val="27"/>
          <w:lang w:eastAsia="de-DE"/>
        </w:rPr>
      </w:pPr>
      <w:bookmarkStart w:id="6" w:name="__RefHeading___Toc260_1572651062"/>
      <w:bookmarkEnd w:id="6"/>
      <w:r>
        <w:rPr/>
        <w:t>2.1 Anwendungsbereiche</w:t>
      </w:r>
    </w:p>
    <w:p>
      <w:pPr>
        <w:pStyle w:val="Normal"/>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"Gorynych" wird in Bereichen verwendet, die keine hochpräzisen Berechnungen benötigen, aber dennoch von der Beschleunigung profitieren sollen.</w:t>
      </w:r>
    </w:p>
    <w:p>
      <w:pPr>
        <w:pStyle w:val="Normal"/>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Zu diesen Bereichen zählen unter Anderem:</w:t>
      </w:r>
    </w:p>
    <w:p>
      <w:pPr>
        <w:pStyle w:val="Normal"/>
        <w:numPr>
          <w:ilvl w:val="0"/>
          <w:numId w:val="2"/>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Computerspiele</w:t>
      </w:r>
    </w:p>
    <w:p>
      <w:pPr>
        <w:pStyle w:val="Normal"/>
        <w:numPr>
          <w:ilvl w:val="0"/>
          <w:numId w:val="2"/>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Grafische Datenverarbeitung</w:t>
      </w:r>
    </w:p>
    <w:p>
      <w:pPr>
        <w:pStyle w:val="Normal"/>
        <w:numPr>
          <w:ilvl w:val="0"/>
          <w:numId w:val="2"/>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Künstliche neuronale Netze</w:t>
      </w:r>
    </w:p>
    <w:p>
      <w:pPr>
        <w:pStyle w:val="Normal"/>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 xml:space="preserve">Zu diesen Bereichen zählen </w:t>
      </w:r>
      <w:r>
        <w:rPr>
          <w:rFonts w:eastAsia="Times New Roman" w:cs="Times New Roman" w:ascii="Times New Roman" w:hAnsi="Times New Roman"/>
          <w:b/>
          <w:bCs/>
          <w:sz w:val="24"/>
          <w:szCs w:val="24"/>
          <w:lang w:eastAsia="de-DE"/>
        </w:rPr>
        <w:t>nicht</w:t>
      </w:r>
    </w:p>
    <w:p>
      <w:pPr>
        <w:pStyle w:val="Normal"/>
        <w:numPr>
          <w:ilvl w:val="0"/>
          <w:numId w:val="3"/>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Hochpräzise wissenschaftliche Anwendungen</w:t>
      </w:r>
    </w:p>
    <w:p>
      <w:pPr>
        <w:pStyle w:val="Normal"/>
        <w:numPr>
          <w:ilvl w:val="0"/>
          <w:numId w:val="3"/>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Lebenskritische Anwendungen</w:t>
      </w:r>
    </w:p>
    <w:p>
      <w:pPr>
        <w:pStyle w:val="Heading3"/>
        <w:rPr>
          <w:rFonts w:ascii="Times New Roman" w:hAnsi="Times New Roman" w:eastAsia="Times New Roman" w:cs="Times New Roman"/>
          <w:b/>
          <w:b/>
          <w:bCs/>
          <w:sz w:val="27"/>
          <w:szCs w:val="27"/>
          <w:lang w:eastAsia="de-DE"/>
        </w:rPr>
      </w:pPr>
      <w:bookmarkStart w:id="7" w:name="__RefHeading___Toc262_1572651062"/>
      <w:bookmarkEnd w:id="7"/>
      <w:r>
        <w:rPr/>
        <w:t>2.2 Zielgruppen</w:t>
      </w:r>
    </w:p>
    <w:p>
      <w:pPr>
        <w:pStyle w:val="Normal"/>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Die "Gorynych"-Bibliothek zielt auf Softwareentwickler ab, die C++ beherrschen und ihre Algorithmen nach geringfügigen Anpassungen beschleunigt ausführen wollen.</w:t>
      </w:r>
    </w:p>
    <w:p>
      <w:pPr>
        <w:pStyle w:val="Heading3"/>
        <w:rPr>
          <w:rFonts w:ascii="Times New Roman" w:hAnsi="Times New Roman" w:eastAsia="Times New Roman" w:cs="Times New Roman"/>
          <w:b/>
          <w:b/>
          <w:bCs/>
          <w:sz w:val="27"/>
          <w:szCs w:val="27"/>
          <w:lang w:eastAsia="de-DE"/>
        </w:rPr>
      </w:pPr>
      <w:bookmarkStart w:id="8" w:name="__RefHeading___Toc264_1572651062"/>
      <w:bookmarkEnd w:id="8"/>
      <w:r>
        <w:rPr/>
        <w:t>2.3 Betriebsbedingungen</w:t>
      </w:r>
    </w:p>
    <w:p>
      <w:pPr>
        <w:pStyle w:val="Normal"/>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Die "Gorynych"-Bibliothek an sich erfordert kein System, da sie nur eine Sammlung von Hilfsfuktionen und Abstraktionen ist und autark nicht lauffähig ist. Erst ein Produkt, welches "Gorynych" einsetzt, benötigt einen Rechner mit einem x86-kompatiblem Hauptprozessor und optional einen Grafikprozessor mit OpenCL-Unterstützung.</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de-DE"/>
          <w:ins w:id="30" w:author="Unknown Author" w:date="2016-08-14T23:14:00Z"/>
        </w:rPr>
      </w:pPr>
      <w:ins w:id="29" w:author="Unknown Author" w:date="2016-08-14T23:14:00Z">
        <w:r>
          <w:rPr>
            <w:rFonts w:eastAsia="Times New Roman" w:cs="Times New Roman" w:ascii="Times New Roman" w:hAnsi="Times New Roman"/>
            <w:b/>
            <w:bCs/>
            <w:sz w:val="36"/>
            <w:szCs w:val="36"/>
            <w:lang w:eastAsia="de-DE"/>
          </w:rPr>
        </w:r>
      </w:ins>
      <w:r>
        <w:br w:type="page"/>
      </w:r>
    </w:p>
    <w:p>
      <w:pPr>
        <w:pStyle w:val="Heading2"/>
        <w:rPr/>
      </w:pPr>
      <w:bookmarkStart w:id="9" w:name="__RefHeading___Toc266_1572651062"/>
      <w:bookmarkEnd w:id="9"/>
      <w:r>
        <w:rPr/>
        <w:t>3. Produktübersicht</w:t>
      </w:r>
    </w:p>
    <w:p>
      <w:pPr>
        <w:pStyle w:val="Contents2"/>
        <w:rPr/>
      </w:pPr>
      <w:ins w:id="31" w:author="Unknown Author" w:date="2016-08-15T07:13:00Z">
        <w:r>
          <w:rPr>
            <w:rFonts w:asciiTheme="minorHAnsi" w:cstheme="minorBidi" w:eastAsiaTheme="minorHAnsi" w:hAnsiTheme="minorHAnsi"/>
            <w:color w:val="FFFFFF"/>
            <w:highlight w:val="black"/>
          </w:rPr>
          <w:t>Grün</w:t>
        </w:r>
      </w:ins>
      <w:ins w:id="32" w:author="Unknown Author" w:date="2016-08-15T07:13:00Z">
        <w:r>
          <w:rPr/>
          <w:t>: „Gorynych“ Abstraktionsschicht</w:t>
        </w:r>
      </w:ins>
    </w:p>
    <w:p>
      <w:pPr>
        <w:pStyle w:val="Contents2"/>
        <w:rPr/>
      </w:pPr>
      <w:ins w:id="33" w:author="Unknown Author" w:date="2016-08-15T07:13:00Z">
        <w:r>
          <w:rPr>
            <w:rFonts w:asciiTheme="minorHAnsi" w:cstheme="minorBidi" w:eastAsiaTheme="minorHAnsi" w:hAnsiTheme="minorHAnsi"/>
            <w:highlight w:val="red"/>
          </w:rPr>
          <w:t>Rot</w:t>
        </w:r>
      </w:ins>
      <w:ins w:id="34" w:author="Unknown Author" w:date="2016-08-15T07:13:00Z">
        <w:r>
          <w:rPr/>
          <w:t>: Innerhalb dieses Auftrags zu implementierende Funktionen</w:t>
        </w:r>
      </w:ins>
    </w:p>
    <w:p>
      <w:pPr>
        <w:pStyle w:val="Contents2"/>
        <w:rPr/>
      </w:pPr>
      <w:ins w:id="35" w:author="Unknown Author" w:date="2016-08-15T07:13:00Z">
        <w:r>
          <w:rPr>
            <w:rFonts w:asciiTheme="minorHAnsi" w:cstheme="minorBidi" w:eastAsiaTheme="minorHAnsi" w:hAnsiTheme="minorHAnsi"/>
            <w:highlight w:val="darkCyan"/>
          </w:rPr>
          <w:t>Hellblau</w:t>
        </w:r>
      </w:ins>
      <w:ins w:id="36" w:author="Unknown Author" w:date="2016-08-15T07:13:00Z">
        <w:r>
          <w:rPr/>
          <w:t>: Bereits vorhandene Funktionen</w:t>
        </w:r>
      </w:ins>
    </w:p>
    <w:p>
      <w:pPr>
        <w:pStyle w:val="Contents2"/>
        <w:rPr/>
      </w:pPr>
      <w:ins w:id="37" w:author="Unknown Author" w:date="2016-08-15T07:13:00Z">
        <w:r>
          <w:rPr>
            <w:rFonts w:asciiTheme="minorHAnsi" w:cstheme="minorBidi" w:eastAsiaTheme="minorHAnsi" w:hAnsiTheme="minorHAnsi"/>
            <w:color w:val="FFFFFF"/>
            <w:highlight w:val="darkBlue"/>
          </w:rPr>
          <w:t>Dunkelblau</w:t>
        </w:r>
      </w:ins>
      <w:ins w:id="38" w:author="Unknown Author" w:date="2016-08-15T07:13:00Z">
        <w:r>
          <w:rPr/>
          <w:t>: Auf „Gorynych“ aufbauendes autarkes Projekt (Nicht im Rahmen des Auftrages)</w:t>
        </w:r>
      </w:ins>
    </w:p>
    <w:p>
      <w:pPr>
        <w:pStyle w:val="Contents2"/>
        <w:rPr/>
      </w:pPr>
      <w:r>
        <w:rPr/>
        <mc:AlternateContent>
          <mc:Choice Requires="wpg">
            <w:drawing>
              <wp:anchor behindDoc="0" distT="0" distB="0" distL="0" distR="0" simplePos="0" locked="0" layoutInCell="1" allowOverlap="1" relativeHeight="2">
                <wp:simplePos x="0" y="0"/>
                <wp:positionH relativeFrom="column">
                  <wp:posOffset>635</wp:posOffset>
                </wp:positionH>
                <wp:positionV relativeFrom="paragraph">
                  <wp:posOffset>153035</wp:posOffset>
                </wp:positionV>
                <wp:extent cx="5904230" cy="6336665"/>
                <wp:effectExtent l="0" t="0" r="0" b="0"/>
                <wp:wrapNone/>
                <wp:docPr id="1" name="Shape1"/>
                <a:graphic xmlns:a="http://schemas.openxmlformats.org/drawingml/2006/main">
                  <a:graphicData uri="http://schemas.microsoft.com/office/word/2010/wordprocessingGroup">
                    <wpg:wgp>
                      <wpg:cNvGrpSpPr/>
                      <wpg:grpSpPr>
                        <a:xfrm>
                          <a:off x="0" y="0"/>
                          <a:ext cx="5903640" cy="6336000"/>
                        </a:xfrm>
                      </wpg:grpSpPr>
                      <wpg:grpSp>
                        <wpg:cNvGrpSpPr/>
                        <wpg:grpSpPr>
                          <a:xfrm>
                            <a:off x="0" y="647640"/>
                            <a:ext cx="5868000" cy="4608360"/>
                          </a:xfrm>
                        </wpg:grpSpPr>
                        <wps:wsp>
                          <wps:cNvSpPr/>
                          <wps:spPr>
                            <a:xfrm>
                              <a:off x="0" y="0"/>
                              <a:ext cx="5868000" cy="4608360"/>
                            </a:xfrm>
                            <a:prstGeom prst="rect">
                              <a:avLst/>
                            </a:prstGeom>
                            <a:solidFill>
                              <a:srgbClr val="006600"/>
                            </a:solidFill>
                            <a:ln>
                              <a:solidFill>
                                <a:srgbClr val="3465a4"/>
                              </a:solidFill>
                            </a:ln>
                          </wps:spPr>
                          <wps:style>
                            <a:lnRef idx="0"/>
                            <a:fillRef idx="0"/>
                            <a:effectRef idx="0"/>
                            <a:fontRef idx="minor"/>
                          </wps:style>
                          <wps:txbx>
                            <w:txbxContent>
                              <w:p>
                                <w:pPr>
                                  <w:overflowPunct w:val="false"/>
                                  <w:spacing w:before="57" w:after="57" w:lineRule="auto" w:line="240"/>
                                  <w:ind w:left="0" w:right="0" w:hanging="0"/>
                                  <w:jc w:val="center"/>
                                  <w:rPr/>
                                </w:pPr>
                                <w:r>
                                  <w:rPr>
                                    <w:sz w:val="36"/>
                                    <w:b w:val="false"/>
                                    <w:u w:val="none"/>
                                    <w:dstrike w:val="false"/>
                                    <w:strike w:val="false"/>
                                    <w:i w:val="false"/>
                                    <w:outline w:val="false"/>
                                    <w:shadow w:val="false"/>
                                    <w:szCs w:val="36"/>
                                    <w:bCs w:val="false"/>
                                    <w:iCs w:val="false"/>
                                    <w:em w:val="none"/>
                                    <w:emboss w:val="false"/>
                                    <w:imprint w:val="false"/>
                                    <w:smallCaps w:val="false"/>
                                    <w:caps w:val="false"/>
                                    <w:rFonts w:asciiTheme="minorHAnsi" w:cstheme="minorBidi" w:eastAsiaTheme="minorHAnsi" w:hAnsiTheme="minorHAnsi" w:ascii="Liberation Sans" w:hAnsi="Liberation Sans" w:eastAsia="Adobe Blank" w:cs="FreeSans"/>
                                    <w:color w:val="auto"/>
                                  </w:rPr>
                                  <w:t>Gorynych</w:t>
                                </w:r>
                              </w:p>
                            </w:txbxContent>
                          </wps:txbx>
                          <wps:bodyPr lIns="90000" rIns="90000" tIns="45000" bIns="45000">
                            <a:noAutofit/>
                          </wps:bodyPr>
                        </wps:wsp>
                        <wpg:grpSp>
                          <wpg:cNvGrpSpPr/>
                          <wpg:grpSpPr>
                            <a:xfrm>
                              <a:off x="71640" y="432000"/>
                              <a:ext cx="3455640" cy="4104000"/>
                            </a:xfrm>
                          </wpg:grpSpPr>
                          <wps:wsp>
                            <wps:cNvSpPr/>
                            <wps:spPr>
                              <a:xfrm>
                                <a:off x="54000" y="0"/>
                                <a:ext cx="3347640" cy="41076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mallCaps w:val="false"/>
                                      <w:caps w:val="false"/>
                                      <w:emboss w:val="false"/>
                                      <w:imprint w:val="false"/>
                                      <w:em w:val="none"/>
                                      <w:iCs w:val="false"/>
                                      <w:bCs w:val="false"/>
                                      <w:szCs w:val="36"/>
                                      <w:shadow w:val="false"/>
                                      <w:outline w:val="false"/>
                                      <w:i w:val="false"/>
                                      <w:dstrike w:val="false"/>
                                      <w:strike w:val="false"/>
                                      <w:u w:val="none"/>
                                      <w:b w:val="false"/>
                                      <w:sz w:val="24"/>
                                      <w:rFonts w:asciiTheme="minorHAnsi" w:cstheme="minorBidi" w:eastAsiaTheme="minorHAnsi" w:hAnsiTheme="minorHAnsi" w:cs="FreeSans" w:eastAsia="Adobe Blank" w:ascii="Liberation Sans" w:hAnsi="Liberation Sans"/>
                                      <w:color w:val="auto"/>
                                    </w:rPr>
                                    <w:t>Skalarer Pfad (x86/x87)</w:t>
                                  </w:r>
                                </w:p>
                              </w:txbxContent>
                            </wps:txbx>
                            <wps:bodyPr lIns="90000" rIns="90000" tIns="45000" bIns="45000" anchor="ctr">
                              <a:noAutofit/>
                            </wps:bodyPr>
                          </wps:wsp>
                          <wps:wsp>
                            <wps:cNvSpPr/>
                            <wps:spPr>
                              <a:xfrm>
                                <a:off x="54000" y="524520"/>
                                <a:ext cx="3347640" cy="41004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mallCaps w:val="false"/>
                                      <w:caps w:val="false"/>
                                      <w:emboss w:val="false"/>
                                      <w:imprint w:val="false"/>
                                      <w:em w:val="none"/>
                                      <w:iCs w:val="false"/>
                                      <w:bCs w:val="false"/>
                                      <w:szCs w:val="36"/>
                                      <w:shadow w:val="false"/>
                                      <w:outline w:val="false"/>
                                      <w:i w:val="false"/>
                                      <w:dstrike w:val="false"/>
                                      <w:strike w:val="false"/>
                                      <w:u w:val="none"/>
                                      <w:b w:val="false"/>
                                      <w:sz w:val="24"/>
                                      <w:rFonts w:asciiTheme="minorHAnsi" w:cstheme="minorBidi" w:eastAsiaTheme="minorHAnsi" w:hAnsiTheme="minorHAnsi" w:cs="FreeSans" w:eastAsia="Adobe Blank" w:ascii="Liberation Sans" w:hAnsi="Liberation Sans"/>
                                      <w:color w:val="auto"/>
                                    </w:rPr>
                                    <w:t>4x Vektor Pfad (SSE2)</w:t>
                                  </w:r>
                                </w:p>
                              </w:txbxContent>
                            </wps:txbx>
                            <wps:bodyPr lIns="90000" rIns="90000" tIns="45000" bIns="45000" anchor="ctr">
                              <a:noAutofit/>
                            </wps:bodyPr>
                          </wps:wsp>
                          <wps:wsp>
                            <wps:cNvSpPr/>
                            <wps:spPr>
                              <a:xfrm>
                                <a:off x="36360" y="1048320"/>
                                <a:ext cx="3384000" cy="41004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mallCaps w:val="false"/>
                                      <w:caps w:val="false"/>
                                      <w:emboss w:val="false"/>
                                      <w:imprint w:val="false"/>
                                      <w:em w:val="none"/>
                                      <w:iCs w:val="false"/>
                                      <w:bCs w:val="false"/>
                                      <w:szCs w:val="36"/>
                                      <w:shadow w:val="false"/>
                                      <w:outline w:val="false"/>
                                      <w:i w:val="false"/>
                                      <w:dstrike w:val="false"/>
                                      <w:strike w:val="false"/>
                                      <w:u w:val="none"/>
                                      <w:b w:val="false"/>
                                      <w:sz w:val="24"/>
                                      <w:rFonts w:asciiTheme="minorHAnsi" w:cstheme="minorBidi" w:eastAsiaTheme="minorHAnsi" w:hAnsiTheme="minorHAnsi" w:cs="FreeSans" w:eastAsia="Adobe Blank" w:ascii="Liberation Sans" w:hAnsi="Liberation Sans"/>
                                      <w:color w:val="auto"/>
                                    </w:rPr>
                                    <w:t>4x Vektor Pfad (SSE3/SSSE3)</w:t>
                                  </w:r>
                                </w:p>
                              </w:txbxContent>
                            </wps:txbx>
                            <wps:bodyPr lIns="90000" rIns="90000" tIns="45000" bIns="45000" anchor="ctr">
                              <a:noAutofit/>
                            </wps:bodyPr>
                          </wps:wsp>
                          <wps:wsp>
                            <wps:cNvSpPr/>
                            <wps:spPr>
                              <a:xfrm>
                                <a:off x="18000" y="1572120"/>
                                <a:ext cx="3420000" cy="41004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mallCaps w:val="false"/>
                                      <w:caps w:val="false"/>
                                      <w:emboss w:val="false"/>
                                      <w:imprint w:val="false"/>
                                      <w:em w:val="none"/>
                                      <w:iCs w:val="false"/>
                                      <w:bCs w:val="false"/>
                                      <w:szCs w:val="36"/>
                                      <w:shadow w:val="false"/>
                                      <w:outline w:val="false"/>
                                      <w:i w:val="false"/>
                                      <w:dstrike w:val="false"/>
                                      <w:strike w:val="false"/>
                                      <w:u w:val="none"/>
                                      <w:b w:val="false"/>
                                      <w:sz w:val="24"/>
                                      <w:rFonts w:asciiTheme="minorHAnsi" w:cstheme="minorBidi" w:eastAsiaTheme="minorHAnsi" w:hAnsiTheme="minorHAnsi" w:cs="FreeSans" w:eastAsia="Adobe Blank" w:ascii="Liberation Sans" w:hAnsi="Liberation Sans"/>
                                      <w:color w:val="auto"/>
                                    </w:rPr>
                                    <w:t>4x Vektor Pfad (SSE4)</w:t>
                                  </w:r>
                                </w:p>
                              </w:txbxContent>
                            </wps:txbx>
                            <wps:bodyPr lIns="90000" rIns="90000" tIns="45000" bIns="45000" anchor="ctr">
                              <a:noAutofit/>
                            </wps:bodyPr>
                          </wps:wsp>
                          <wps:wsp>
                            <wps:cNvSpPr/>
                            <wps:spPr>
                              <a:xfrm>
                                <a:off x="18000" y="2095920"/>
                                <a:ext cx="3420000" cy="41004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mallCaps w:val="false"/>
                                      <w:caps w:val="false"/>
                                      <w:emboss w:val="false"/>
                                      <w:imprint w:val="false"/>
                                      <w:em w:val="none"/>
                                      <w:iCs w:val="false"/>
                                      <w:bCs w:val="false"/>
                                      <w:szCs w:val="36"/>
                                      <w:shadow w:val="false"/>
                                      <w:outline w:val="false"/>
                                      <w:i w:val="false"/>
                                      <w:dstrike w:val="false"/>
                                      <w:strike w:val="false"/>
                                      <w:u w:val="none"/>
                                      <w:b w:val="false"/>
                                      <w:sz w:val="24"/>
                                      <w:rFonts w:asciiTheme="minorHAnsi" w:cstheme="minorBidi" w:eastAsiaTheme="minorHAnsi" w:hAnsiTheme="minorHAnsi" w:cs="FreeSans" w:eastAsia="Adobe Blank" w:ascii="Liberation Sans" w:hAnsi="Liberation Sans"/>
                                      <w:color w:val="auto"/>
                                    </w:rPr>
                                    <w:t>4x Vektor Pfad (SSE4 + FMA)</w:t>
                                  </w:r>
                                </w:p>
                              </w:txbxContent>
                            </wps:txbx>
                            <wps:bodyPr lIns="90000" rIns="90000" tIns="45000" bIns="45000" anchor="ctr">
                              <a:noAutofit/>
                            </wps:bodyPr>
                          </wps:wsp>
                          <wps:wsp>
                            <wps:cNvSpPr/>
                            <wps:spPr>
                              <a:xfrm>
                                <a:off x="12240" y="2619720"/>
                                <a:ext cx="3432240" cy="41076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mallCaps w:val="false"/>
                                      <w:caps w:val="false"/>
                                      <w:emboss w:val="false"/>
                                      <w:imprint w:val="false"/>
                                      <w:em w:val="none"/>
                                      <w:iCs w:val="false"/>
                                      <w:bCs w:val="false"/>
                                      <w:szCs w:val="36"/>
                                      <w:shadow w:val="false"/>
                                      <w:outline w:val="false"/>
                                      <w:i w:val="false"/>
                                      <w:dstrike w:val="false"/>
                                      <w:strike w:val="false"/>
                                      <w:u w:val="none"/>
                                      <w:b w:val="false"/>
                                      <w:sz w:val="24"/>
                                      <w:rFonts w:asciiTheme="minorHAnsi" w:cstheme="minorBidi" w:eastAsiaTheme="minorHAnsi" w:hAnsiTheme="minorHAnsi" w:cs="FreeSans" w:eastAsia="Adobe Blank" w:ascii="Liberation Sans" w:hAnsi="Liberation Sans"/>
                                      <w:color w:val="auto"/>
                                    </w:rPr>
                                    <w:t>8x Vektor Pfad (AVX1)</w:t>
                                  </w:r>
                                </w:p>
                              </w:txbxContent>
                            </wps:txbx>
                            <wps:bodyPr lIns="90000" rIns="90000" tIns="45000" bIns="45000" anchor="ctr">
                              <a:noAutofit/>
                            </wps:bodyPr>
                          </wps:wsp>
                          <wps:wsp>
                            <wps:cNvSpPr/>
                            <wps:spPr>
                              <a:xfrm>
                                <a:off x="12240" y="3143880"/>
                                <a:ext cx="3432240" cy="41076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mallCaps w:val="false"/>
                                      <w:caps w:val="false"/>
                                      <w:emboss w:val="false"/>
                                      <w:imprint w:val="false"/>
                                      <w:em w:val="none"/>
                                      <w:iCs w:val="false"/>
                                      <w:bCs w:val="false"/>
                                      <w:szCs w:val="36"/>
                                      <w:shadow w:val="false"/>
                                      <w:outline w:val="false"/>
                                      <w:i w:val="false"/>
                                      <w:dstrike w:val="false"/>
                                      <w:strike w:val="false"/>
                                      <w:u w:val="none"/>
                                      <w:b w:val="false"/>
                                      <w:sz w:val="24"/>
                                      <w:rFonts w:asciiTheme="minorHAnsi" w:cstheme="minorBidi" w:eastAsiaTheme="minorHAnsi" w:hAnsiTheme="minorHAnsi" w:cs="FreeSans" w:eastAsia="Adobe Blank" w:ascii="Liberation Sans" w:hAnsi="Liberation Sans"/>
                                      <w:color w:val="auto"/>
                                    </w:rPr>
                                    <w:t>8x Vektor Pfad (AVX2)</w:t>
                                  </w:r>
                                </w:p>
                              </w:txbxContent>
                            </wps:txbx>
                            <wps:bodyPr lIns="90000" rIns="90000" tIns="45000" bIns="45000" anchor="ctr">
                              <a:noAutofit/>
                            </wps:bodyPr>
                          </wps:wsp>
                          <wps:wsp>
                            <wps:cNvSpPr/>
                            <wps:spPr>
                              <a:xfrm>
                                <a:off x="0" y="3642840"/>
                                <a:ext cx="3455640" cy="461160"/>
                              </a:xfrm>
                              <a:prstGeom prst="rect">
                                <a:avLst/>
                              </a:prstGeom>
                              <a:solidFill>
                                <a:srgbClr val="cc3300"/>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mallCaps w:val="false"/>
                                      <w:caps w:val="false"/>
                                      <w:emboss w:val="false"/>
                                      <w:imprint w:val="false"/>
                                      <w:em w:val="none"/>
                                      <w:iCs w:val="false"/>
                                      <w:bCs w:val="false"/>
                                      <w:szCs w:val="36"/>
                                      <w:shadow w:val="false"/>
                                      <w:outline w:val="false"/>
                                      <w:i w:val="false"/>
                                      <w:dstrike w:val="false"/>
                                      <w:strike w:val="false"/>
                                      <w:u w:val="none"/>
                                      <w:b w:val="false"/>
                                      <w:sz w:val="24"/>
                                      <w:rFonts w:asciiTheme="minorHAnsi" w:cstheme="minorBidi" w:eastAsiaTheme="minorHAnsi" w:hAnsiTheme="minorHAnsi" w:cs="FreeSans" w:eastAsia="Adobe Blank" w:ascii="Liberation Sans" w:hAnsi="Liberation Sans"/>
                                      <w:color w:val="auto"/>
                                    </w:rPr>
                                    <w:t>Massiv paralleler Pfad (OpenCL, GPGPU)</w:t>
                                  </w:r>
                                </w:p>
                              </w:txbxContent>
                            </wps:txbx>
                            <wps:bodyPr lIns="90000" rIns="90000" tIns="45000" bIns="45000" anchor="ctr">
                              <a:noAutofit/>
                            </wps:bodyPr>
                          </wps:wsp>
                        </wpg:grpSp>
                        <wps:wsp>
                          <wps:cNvSpPr/>
                          <wps:spPr>
                            <a:xfrm>
                              <a:off x="3636000" y="432000"/>
                              <a:ext cx="1007640" cy="356436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mallCaps w:val="false"/>
                                    <w:caps w:val="false"/>
                                    <w:emboss w:val="false"/>
                                    <w:imprint w:val="false"/>
                                    <w:em w:val="none"/>
                                    <w:iCs w:val="false"/>
                                    <w:bCs w:val="false"/>
                                    <w:shadow w:val="false"/>
                                    <w:outline w:val="false"/>
                                    <w:i w:val="false"/>
                                    <w:dstrike w:val="false"/>
                                    <w:strike w:val="false"/>
                                    <w:u w:val="none"/>
                                    <w:b w:val="false"/>
                                    <w:sz w:val="24"/>
                                    <w:szCs w:val="24"/>
                                    <w:rFonts w:asciiTheme="minorHAnsi" w:cstheme="minorBidi" w:eastAsiaTheme="minorHAnsi" w:hAnsiTheme="minorHAnsi" w:eastAsia="Adobe Blank" w:cs="FreeSans" w:ascii="Liberation Sans" w:hAnsi="Liberation Sans"/>
                                    <w:color w:val="auto"/>
                                  </w:rPr>
                                  <w:t xml:space="preserve">Lineare </w:t>
                                </w:r>
                              </w:p>
                              <w:p>
                                <w:pPr>
                                  <w:overflowPunct w:val="false"/>
                                  <w:spacing w:before="0" w:after="0" w:lineRule="auto" w:line="240"/>
                                  <w:ind w:left="0" w:right="0" w:hanging="0"/>
                                  <w:jc w:val="center"/>
                                  <w:rPr/>
                                </w:pPr>
                                <w:r>
                                  <w:rPr>
                                    <w:smallCaps w:val="false"/>
                                    <w:caps w:val="false"/>
                                    <w:emboss w:val="false"/>
                                    <w:imprint w:val="false"/>
                                    <w:em w:val="none"/>
                                    <w:iCs w:val="false"/>
                                    <w:bCs w:val="false"/>
                                    <w:shadow w:val="false"/>
                                    <w:outline w:val="false"/>
                                    <w:i w:val="false"/>
                                    <w:dstrike w:val="false"/>
                                    <w:strike w:val="false"/>
                                    <w:u w:val="none"/>
                                    <w:b w:val="false"/>
                                    <w:sz w:val="24"/>
                                    <w:szCs w:val="24"/>
                                    <w:rFonts w:asciiTheme="minorHAnsi" w:cstheme="minorBidi" w:eastAsiaTheme="minorHAnsi" w:hAnsiTheme="minorHAnsi" w:eastAsia="Adobe Blank" w:cs="FreeSans" w:ascii="Liberation Sans" w:hAnsi="Liberation Sans"/>
                                    <w:color w:val="auto"/>
                                  </w:rPr>
                                  <w:t>Algebra</w:t>
                                </w:r>
                              </w:p>
                            </w:txbxContent>
                          </wps:txbx>
                          <wps:bodyPr lIns="90000" rIns="90000" tIns="45000" bIns="45000" anchor="ctr">
                            <a:noAutofit/>
                          </wps:bodyPr>
                        </wps:wsp>
                        <wps:wsp>
                          <wps:cNvSpPr/>
                          <wps:spPr>
                            <a:xfrm>
                              <a:off x="3636000" y="4068000"/>
                              <a:ext cx="1007640" cy="468000"/>
                            </a:xfrm>
                            <a:prstGeom prst="rect">
                              <a:avLst/>
                            </a:prstGeom>
                            <a:solidFill>
                              <a:srgbClr val="cc3300"/>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mallCaps w:val="false"/>
                                    <w:caps w:val="false"/>
                                    <w:emboss w:val="false"/>
                                    <w:imprint w:val="false"/>
                                    <w:em w:val="none"/>
                                    <w:iCs w:val="false"/>
                                    <w:bCs w:val="false"/>
                                    <w:szCs w:val="36"/>
                                    <w:shadow w:val="false"/>
                                    <w:outline w:val="false"/>
                                    <w:i w:val="false"/>
                                    <w:dstrike w:val="false"/>
                                    <w:strike w:val="false"/>
                                    <w:u w:val="none"/>
                                    <w:b w:val="false"/>
                                    <w:sz w:val="24"/>
                                    <w:rFonts w:asciiTheme="minorHAnsi" w:cstheme="minorBidi" w:eastAsiaTheme="minorHAnsi" w:hAnsiTheme="minorHAnsi" w:cs="FreeSans" w:eastAsia="Adobe Blank" w:ascii="Liberation Sans" w:hAnsi="Liberation Sans"/>
                                    <w:color w:val="auto"/>
                                  </w:rPr>
                                  <w:t>Lin. Algebra</w:t>
                                </w:r>
                              </w:p>
                            </w:txbxContent>
                          </wps:txbx>
                          <wps:bodyPr lIns="90000" rIns="90000" tIns="45000" bIns="45000" anchor="ctr">
                            <a:noAutofit/>
                          </wps:bodyPr>
                        </wps:wsp>
                        <wps:wsp>
                          <wps:cNvSpPr/>
                          <wps:spPr>
                            <a:xfrm>
                              <a:off x="4751640" y="432000"/>
                              <a:ext cx="1044000" cy="356436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mallCaps w:val="false"/>
                                    <w:caps w:val="false"/>
                                    <w:emboss w:val="false"/>
                                    <w:imprint w:val="false"/>
                                    <w:em w:val="none"/>
                                    <w:iCs w:val="false"/>
                                    <w:bCs w:val="false"/>
                                    <w:szCs w:val="36"/>
                                    <w:shadow w:val="false"/>
                                    <w:outline w:val="false"/>
                                    <w:i w:val="false"/>
                                    <w:dstrike w:val="false"/>
                                    <w:strike w:val="false"/>
                                    <w:u w:val="none"/>
                                    <w:b w:val="false"/>
                                    <w:sz w:val="24"/>
                                    <w:rFonts w:asciiTheme="minorHAnsi" w:cstheme="minorBidi" w:eastAsiaTheme="minorHAnsi" w:hAnsiTheme="minorHAnsi" w:cs="FreeSans" w:eastAsia="Adobe Blank" w:ascii="Liberation Sans" w:hAnsi="Liberation Sans"/>
                                    <w:color w:val="auto"/>
                                  </w:rPr>
                                  <w:t>Scheduler</w:t>
                                </w:r>
                              </w:p>
                              <w:p>
                                <w:pPr>
                                  <w:overflowPunct w:val="false"/>
                                  <w:spacing w:before="0" w:after="0" w:lineRule="auto" w:line="240"/>
                                  <w:ind w:left="0" w:right="0" w:hanging="0"/>
                                  <w:jc w:val="center"/>
                                  <w:rPr/>
                                </w:pPr>
                                <w:r>
                                  <w:rPr>
                                    <w:smallCaps w:val="false"/>
                                    <w:caps w:val="false"/>
                                    <w:emboss w:val="false"/>
                                    <w:imprint w:val="false"/>
                                    <w:em w:val="none"/>
                                    <w:iCs w:val="false"/>
                                    <w:bCs w:val="false"/>
                                    <w:szCs w:val="36"/>
                                    <w:shadow w:val="false"/>
                                    <w:outline w:val="false"/>
                                    <w:i w:val="false"/>
                                    <w:dstrike w:val="false"/>
                                    <w:strike w:val="false"/>
                                    <w:u w:val="none"/>
                                    <w:b w:val="false"/>
                                    <w:sz w:val="24"/>
                                    <w:rFonts w:asciiTheme="minorHAnsi" w:cstheme="minorBidi" w:eastAsiaTheme="minorHAnsi" w:hAnsiTheme="minorHAnsi" w:cs="FreeSans" w:eastAsia="Adobe Blank" w:ascii="Liberation Sans" w:hAnsi="Liberation Sans"/>
                                    <w:color w:val="auto"/>
                                  </w:rPr>
                                  <w:t>(CPU)</w:t>
                                </w:r>
                              </w:p>
                              <w:p>
                                <w:pPr>
                                  <w:overflowPunct w:val="false"/>
                                  <w:spacing w:before="0" w:after="0" w:lineRule="auto" w:line="240"/>
                                  <w:ind w:left="0" w:right="0" w:hanging="0"/>
                                  <w:jc w:val="center"/>
                                  <w:rPr/>
                                </w:pPr>
                                <w:r>
                                  <w:rPr>
                                    <w:smallCaps w:val="false"/>
                                    <w:caps w:val="false"/>
                                    <w:emboss w:val="false"/>
                                    <w:imprint w:val="false"/>
                                    <w:em w:val="none"/>
                                    <w:iCs w:val="false"/>
                                    <w:bCs w:val="false"/>
                                    <w:szCs w:val="36"/>
                                    <w:shadow w:val="false"/>
                                    <w:outline w:val="false"/>
                                    <w:i w:val="false"/>
                                    <w:dstrike w:val="false"/>
                                    <w:strike w:val="false"/>
                                    <w:u w:val="none"/>
                                    <w:b w:val="false"/>
                                    <w:sz w:val="24"/>
                                    <w:rFonts w:asciiTheme="minorHAnsi" w:cstheme="minorBidi" w:eastAsiaTheme="minorHAnsi" w:hAnsiTheme="minorHAnsi" w:cs="FreeSans" w:eastAsia="Adobe Blank" w:ascii="Liberation Sans" w:hAnsi="Liberation Sans"/>
                                    <w:color w:val="auto"/>
                                  </w:rPr>
                                  <w:t>Multithreaded</w:t>
                                </w:r>
                              </w:p>
                              <w:p>
                                <w:pPr>
                                  <w:overflowPunct w:val="false"/>
                                  <w:spacing w:before="0" w:after="0" w:lineRule="auto" w:line="240"/>
                                  <w:ind w:left="0" w:right="0" w:hanging="0"/>
                                  <w:jc w:val="center"/>
                                  <w:rPr/>
                                </w:pPr>
                                <w:r>
                                  <w:rPr>
                                    <w:smallCaps w:val="false"/>
                                    <w:caps w:val="false"/>
                                    <w:emboss w:val="false"/>
                                    <w:imprint w:val="false"/>
                                    <w:em w:val="none"/>
                                    <w:iCs w:val="false"/>
                                    <w:bCs w:val="false"/>
                                    <w:szCs w:val="36"/>
                                    <w:shadow w:val="false"/>
                                    <w:outline w:val="false"/>
                                    <w:i w:val="false"/>
                                    <w:dstrike w:val="false"/>
                                    <w:strike w:val="false"/>
                                    <w:u w:val="none"/>
                                    <w:b w:val="false"/>
                                    <w:sz w:val="24"/>
                                    <w:rFonts w:asciiTheme="minorHAnsi" w:cstheme="minorBidi" w:eastAsiaTheme="minorHAnsi" w:hAnsiTheme="minorHAnsi" w:cs="FreeSans" w:eastAsia="Adobe Blank" w:ascii="Liberation Sans" w:hAnsi="Liberation Sans"/>
                                    <w:color w:val="auto"/>
                                  </w:rPr>
                                  <w:t>Singlethreaded</w:t>
                                </w:r>
                              </w:p>
                            </w:txbxContent>
                          </wps:txbx>
                          <wps:bodyPr lIns="90000" rIns="90000" tIns="45000" bIns="45000" anchor="ctr">
                            <a:noAutofit/>
                          </wps:bodyPr>
                        </wps:wsp>
                        <wps:wsp>
                          <wps:cNvSpPr/>
                          <wps:spPr>
                            <a:xfrm>
                              <a:off x="4788000" y="4068000"/>
                              <a:ext cx="1007640" cy="468000"/>
                            </a:xfrm>
                            <a:prstGeom prst="rect">
                              <a:avLst/>
                            </a:prstGeom>
                            <a:solidFill>
                              <a:srgbClr val="cc3300"/>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mallCaps w:val="false"/>
                                    <w:caps w:val="false"/>
                                    <w:emboss w:val="false"/>
                                    <w:imprint w:val="false"/>
                                    <w:em w:val="none"/>
                                    <w:iCs w:val="false"/>
                                    <w:bCs w:val="false"/>
                                    <w:szCs w:val="36"/>
                                    <w:shadow w:val="false"/>
                                    <w:outline w:val="false"/>
                                    <w:i w:val="false"/>
                                    <w:dstrike w:val="false"/>
                                    <w:strike w:val="false"/>
                                    <w:u w:val="none"/>
                                    <w:b w:val="false"/>
                                    <w:sz w:val="24"/>
                                    <w:rFonts w:asciiTheme="minorHAnsi" w:cstheme="minorBidi" w:eastAsiaTheme="minorHAnsi" w:hAnsiTheme="minorHAnsi" w:cs="FreeSans" w:eastAsia="Adobe Blank" w:ascii="Liberation Sans" w:hAnsi="Liberation Sans"/>
                                    <w:color w:val="auto"/>
                                  </w:rPr>
                                  <w:t>Scheduler</w:t>
                                </w:r>
                              </w:p>
                            </w:txbxContent>
                          </wps:txbx>
                          <wps:bodyPr lIns="90000" rIns="90000" tIns="45000" bIns="45000" anchor="ctr">
                            <a:noAutofit/>
                          </wps:bodyPr>
                        </wps:wsp>
                      </wpg:grpSp>
                      <wps:wsp>
                        <wps:cNvSpPr/>
                        <wps:spPr>
                          <a:xfrm>
                            <a:off x="0" y="0"/>
                            <a:ext cx="5868000" cy="539640"/>
                          </a:xfrm>
                          <a:prstGeom prst="rect">
                            <a:avLst/>
                          </a:prstGeom>
                          <a:solidFill>
                            <a:srgbClr val="0000cc"/>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szCs w:val="36"/>
                                  <w:bCs w:val="false"/>
                                  <w:iCs w:val="false"/>
                                  <w:em w:val="none"/>
                                  <w:emboss w:val="false"/>
                                  <w:imprint w:val="false"/>
                                  <w:smallCaps w:val="false"/>
                                  <w:caps w:val="false"/>
                                  <w:rFonts w:asciiTheme="minorHAnsi" w:cstheme="minorBidi" w:eastAsiaTheme="minorHAnsi" w:hAnsiTheme="minorHAnsi" w:ascii="Liberation Sans" w:hAnsi="Liberation Sans" w:eastAsia="Adobe Blank" w:cs="FreeSans"/>
                                  <w:color w:val="auto"/>
                                </w:rPr>
                                <w:t>Anwendung</w:t>
                              </w:r>
                            </w:p>
                          </w:txbxContent>
                        </wps:txbx>
                        <wps:bodyPr lIns="90000" rIns="90000" tIns="45000" bIns="45000" anchor="ctr">
                          <a:noAutofit/>
                        </wps:bodyPr>
                      </wps:wsp>
                      <wps:wsp>
                        <wps:cNvSpPr/>
                        <wps:spPr>
                          <a:xfrm>
                            <a:off x="35640" y="5400000"/>
                            <a:ext cx="5832360" cy="431640"/>
                          </a:xfrm>
                          <a:prstGeom prst="rect">
                            <a:avLst/>
                          </a:prstGeom>
                          <a:solidFill>
                            <a:srgbClr val="9933ff"/>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szCs w:val="36"/>
                                  <w:bCs w:val="false"/>
                                  <w:iCs w:val="false"/>
                                  <w:em w:val="none"/>
                                  <w:emboss w:val="false"/>
                                  <w:imprint w:val="false"/>
                                  <w:smallCaps w:val="false"/>
                                  <w:caps w:val="false"/>
                                  <w:rFonts w:asciiTheme="minorHAnsi" w:cstheme="minorBidi" w:eastAsiaTheme="minorHAnsi" w:hAnsiTheme="minorHAnsi" w:ascii="Liberation Sans" w:hAnsi="Liberation Sans" w:eastAsia="Adobe Blank" w:cs="FreeSans"/>
                                  <w:color w:val="auto"/>
                                </w:rPr>
                                <w:t>Betriebssystem</w:t>
                              </w:r>
                            </w:p>
                          </w:txbxContent>
                        </wps:txbx>
                        <wps:bodyPr lIns="90000" rIns="90000" tIns="45000" bIns="45000" anchor="ctr">
                          <a:noAutofit/>
                        </wps:bodyPr>
                      </wps:wsp>
                      <wps:wsp>
                        <wps:cNvSpPr/>
                        <wps:spPr>
                          <a:xfrm>
                            <a:off x="35640" y="5903640"/>
                            <a:ext cx="2844000" cy="432360"/>
                          </a:xfrm>
                          <a:prstGeom prst="rect">
                            <a:avLst/>
                          </a:prstGeom>
                          <a:solidFill>
                            <a:srgbClr val="9933ff"/>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szCs w:val="36"/>
                                  <w:bCs w:val="false"/>
                                  <w:iCs w:val="false"/>
                                  <w:em w:val="none"/>
                                  <w:emboss w:val="false"/>
                                  <w:imprint w:val="false"/>
                                  <w:smallCaps w:val="false"/>
                                  <w:caps w:val="false"/>
                                  <w:rFonts w:asciiTheme="minorHAnsi" w:cstheme="minorBidi" w:eastAsiaTheme="minorHAnsi" w:hAnsiTheme="minorHAnsi" w:ascii="Liberation Sans" w:hAnsi="Liberation Sans" w:eastAsia="Adobe Blank" w:cs="FreeSans"/>
                                  <w:color w:val="auto"/>
                                </w:rPr>
                                <w:t>CPU</w:t>
                              </w:r>
                            </w:p>
                          </w:txbxContent>
                        </wps:txbx>
                        <wps:bodyPr lIns="90000" rIns="90000" tIns="45000" bIns="45000" anchor="ctr">
                          <a:noAutofit/>
                        </wps:bodyPr>
                      </wps:wsp>
                      <wps:wsp>
                        <wps:cNvSpPr/>
                        <wps:spPr>
                          <a:xfrm>
                            <a:off x="2987640" y="5903640"/>
                            <a:ext cx="2916000" cy="432360"/>
                          </a:xfrm>
                          <a:prstGeom prst="rect">
                            <a:avLst/>
                          </a:prstGeom>
                          <a:solidFill>
                            <a:srgbClr val="9933ff"/>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szCs w:val="36"/>
                                  <w:bCs w:val="false"/>
                                  <w:iCs w:val="false"/>
                                  <w:em w:val="none"/>
                                  <w:emboss w:val="false"/>
                                  <w:imprint w:val="false"/>
                                  <w:smallCaps w:val="false"/>
                                  <w:caps w:val="false"/>
                                  <w:rFonts w:asciiTheme="minorHAnsi" w:cstheme="minorBidi" w:eastAsiaTheme="minorHAnsi" w:hAnsiTheme="minorHAnsi" w:ascii="Liberation Sans" w:hAnsi="Liberation Sans" w:eastAsia="Adobe Blank" w:cs="FreeSans"/>
                                  <w:color w:val="auto"/>
                                </w:rPr>
                                <w:t>GPU</w:t>
                              </w:r>
                            </w:p>
                          </w:txbxContent>
                        </wps:txbx>
                        <wps:bodyPr lIns="90000" rIns="90000" tIns="45000" bIns="45000" anchor="ctr">
                          <a:noAutofit/>
                        </wps:bodyPr>
                      </wps:wsp>
                    </wpg:wgp>
                  </a:graphicData>
                </a:graphic>
              </wp:anchor>
            </w:drawing>
          </mc:Choice>
          <mc:Fallback>
            <w:pict>
              <v:group id="shape_0" alt="Shape1" style="position:absolute;margin-left:0.05pt;margin-top:12.05pt;width:464.85pt;height:498.9pt" coordorigin="1,241" coordsize="9297,9978">
                <v:group id="shape_0" style="position:absolute;left:1;top:1261;width:9241;height:7257">
                  <v:rect id="shape_0" fillcolor="#006600" stroked="t" style="position:absolute;left:1;top:1261;width:9240;height:7256">
                    <v:textbox>
                      <w:txbxContent>
                        <w:p>
                          <w:pPr>
                            <w:overflowPunct w:val="false"/>
                            <w:spacing w:before="57" w:after="57" w:lineRule="auto" w:line="240"/>
                            <w:ind w:left="0" w:right="0" w:hanging="0"/>
                            <w:jc w:val="center"/>
                            <w:rPr/>
                          </w:pPr>
                          <w:r>
                            <w:rPr>
                              <w:sz w:val="36"/>
                              <w:b w:val="false"/>
                              <w:u w:val="none"/>
                              <w:dstrike w:val="false"/>
                              <w:strike w:val="false"/>
                              <w:i w:val="false"/>
                              <w:outline w:val="false"/>
                              <w:shadow w:val="false"/>
                              <w:szCs w:val="36"/>
                              <w:bCs w:val="false"/>
                              <w:iCs w:val="false"/>
                              <w:em w:val="none"/>
                              <w:emboss w:val="false"/>
                              <w:imprint w:val="false"/>
                              <w:smallCaps w:val="false"/>
                              <w:caps w:val="false"/>
                              <w:rFonts w:asciiTheme="minorHAnsi" w:cstheme="minorBidi" w:eastAsiaTheme="minorHAnsi" w:hAnsiTheme="minorHAnsi" w:ascii="Liberation Sans" w:hAnsi="Liberation Sans" w:eastAsia="Adobe Blank" w:cs="FreeSans"/>
                              <w:color w:val="auto"/>
                            </w:rPr>
                            <w:t>Gorynych</w:t>
                          </w:r>
                        </w:p>
                      </w:txbxContent>
                    </v:textbox>
                    <w10:wrap type="none"/>
                    <v:fill o:detectmouseclick="t" type="solid" color2="#ff99ff"/>
                    <v:stroke color="#3465a4" joinstyle="round" endcap="flat"/>
                  </v:rect>
                  <v:group id="shape_0" style="position:absolute;left:114;top:1941;width:5442;height:6463">
                    <v:rect id="shape_0" fillcolor="#729fcf" stroked="t" style="position:absolute;left:199;top:1941;width:5271;height:646">
                      <v:textbox>
                        <w:txbxContent>
                          <w:p>
                            <w:pPr>
                              <w:overflowPunct w:val="false"/>
                              <w:spacing w:before="0" w:after="0" w:lineRule="auto" w:line="240"/>
                              <w:ind w:left="0" w:right="0" w:hanging="0"/>
                              <w:jc w:val="center"/>
                              <w:rPr/>
                            </w:pPr>
                            <w:r>
                              <w:rPr>
                                <w:smallCaps w:val="false"/>
                                <w:caps w:val="false"/>
                                <w:emboss w:val="false"/>
                                <w:imprint w:val="false"/>
                                <w:em w:val="none"/>
                                <w:iCs w:val="false"/>
                                <w:bCs w:val="false"/>
                                <w:szCs w:val="36"/>
                                <w:shadow w:val="false"/>
                                <w:outline w:val="false"/>
                                <w:i w:val="false"/>
                                <w:dstrike w:val="false"/>
                                <w:strike w:val="false"/>
                                <w:u w:val="none"/>
                                <w:b w:val="false"/>
                                <w:sz w:val="24"/>
                                <w:rFonts w:asciiTheme="minorHAnsi" w:cstheme="minorBidi" w:eastAsiaTheme="minorHAnsi" w:hAnsiTheme="minorHAnsi" w:cs="FreeSans" w:eastAsia="Adobe Blank" w:ascii="Liberation Sans" w:hAnsi="Liberation Sans"/>
                                <w:color w:val="auto"/>
                              </w:rPr>
                              <w:t>Skalarer Pfad (x86/x87)</w:t>
                            </w:r>
                          </w:p>
                        </w:txbxContent>
                      </v:textbox>
                      <w10:wrap type="none"/>
                      <v:fill o:detectmouseclick="t" type="solid" color2="#8d6030"/>
                      <v:stroke color="#3465a4" joinstyle="round" endcap="flat"/>
                    </v:rect>
                    <v:rect id="shape_0" fillcolor="#729fcf" stroked="t" style="position:absolute;left:199;top:2767;width:5271;height:645">
                      <v:textbox>
                        <w:txbxContent>
                          <w:p>
                            <w:pPr>
                              <w:overflowPunct w:val="false"/>
                              <w:spacing w:before="0" w:after="0" w:lineRule="auto" w:line="240"/>
                              <w:ind w:left="0" w:right="0" w:hanging="0"/>
                              <w:jc w:val="center"/>
                              <w:rPr/>
                            </w:pPr>
                            <w:r>
                              <w:rPr>
                                <w:smallCaps w:val="false"/>
                                <w:caps w:val="false"/>
                                <w:emboss w:val="false"/>
                                <w:imprint w:val="false"/>
                                <w:em w:val="none"/>
                                <w:iCs w:val="false"/>
                                <w:bCs w:val="false"/>
                                <w:szCs w:val="36"/>
                                <w:shadow w:val="false"/>
                                <w:outline w:val="false"/>
                                <w:i w:val="false"/>
                                <w:dstrike w:val="false"/>
                                <w:strike w:val="false"/>
                                <w:u w:val="none"/>
                                <w:b w:val="false"/>
                                <w:sz w:val="24"/>
                                <w:rFonts w:asciiTheme="minorHAnsi" w:cstheme="minorBidi" w:eastAsiaTheme="minorHAnsi" w:hAnsiTheme="minorHAnsi" w:cs="FreeSans" w:eastAsia="Adobe Blank" w:ascii="Liberation Sans" w:hAnsi="Liberation Sans"/>
                                <w:color w:val="auto"/>
                              </w:rPr>
                              <w:t>4x Vektor Pfad (SSE2)</w:t>
                            </w:r>
                          </w:p>
                        </w:txbxContent>
                      </v:textbox>
                      <w10:wrap type="none"/>
                      <v:fill o:detectmouseclick="t" type="solid" color2="#8d6030"/>
                      <v:stroke color="#3465a4" joinstyle="round" endcap="flat"/>
                    </v:rect>
                    <v:rect id="shape_0" fillcolor="#729fcf" stroked="t" style="position:absolute;left:171;top:3592;width:5328;height:645">
                      <v:textbox>
                        <w:txbxContent>
                          <w:p>
                            <w:pPr>
                              <w:overflowPunct w:val="false"/>
                              <w:spacing w:before="0" w:after="0" w:lineRule="auto" w:line="240"/>
                              <w:ind w:left="0" w:right="0" w:hanging="0"/>
                              <w:jc w:val="center"/>
                              <w:rPr/>
                            </w:pPr>
                            <w:r>
                              <w:rPr>
                                <w:smallCaps w:val="false"/>
                                <w:caps w:val="false"/>
                                <w:emboss w:val="false"/>
                                <w:imprint w:val="false"/>
                                <w:em w:val="none"/>
                                <w:iCs w:val="false"/>
                                <w:bCs w:val="false"/>
                                <w:szCs w:val="36"/>
                                <w:shadow w:val="false"/>
                                <w:outline w:val="false"/>
                                <w:i w:val="false"/>
                                <w:dstrike w:val="false"/>
                                <w:strike w:val="false"/>
                                <w:u w:val="none"/>
                                <w:b w:val="false"/>
                                <w:sz w:val="24"/>
                                <w:rFonts w:asciiTheme="minorHAnsi" w:cstheme="minorBidi" w:eastAsiaTheme="minorHAnsi" w:hAnsiTheme="minorHAnsi" w:cs="FreeSans" w:eastAsia="Adobe Blank" w:ascii="Liberation Sans" w:hAnsi="Liberation Sans"/>
                                <w:color w:val="auto"/>
                              </w:rPr>
                              <w:t>4x Vektor Pfad (SSE3/SSSE3)</w:t>
                            </w:r>
                          </w:p>
                        </w:txbxContent>
                      </v:textbox>
                      <w10:wrap type="none"/>
                      <v:fill o:detectmouseclick="t" type="solid" color2="#8d6030"/>
                      <v:stroke color="#3465a4" joinstyle="round" endcap="flat"/>
                    </v:rect>
                    <v:rect id="shape_0" fillcolor="#729fcf" stroked="t" style="position:absolute;left:142;top:4417;width:5385;height:645">
                      <v:textbox>
                        <w:txbxContent>
                          <w:p>
                            <w:pPr>
                              <w:overflowPunct w:val="false"/>
                              <w:spacing w:before="0" w:after="0" w:lineRule="auto" w:line="240"/>
                              <w:ind w:left="0" w:right="0" w:hanging="0"/>
                              <w:jc w:val="center"/>
                              <w:rPr/>
                            </w:pPr>
                            <w:r>
                              <w:rPr>
                                <w:smallCaps w:val="false"/>
                                <w:caps w:val="false"/>
                                <w:emboss w:val="false"/>
                                <w:imprint w:val="false"/>
                                <w:em w:val="none"/>
                                <w:iCs w:val="false"/>
                                <w:bCs w:val="false"/>
                                <w:szCs w:val="36"/>
                                <w:shadow w:val="false"/>
                                <w:outline w:val="false"/>
                                <w:i w:val="false"/>
                                <w:dstrike w:val="false"/>
                                <w:strike w:val="false"/>
                                <w:u w:val="none"/>
                                <w:b w:val="false"/>
                                <w:sz w:val="24"/>
                                <w:rFonts w:asciiTheme="minorHAnsi" w:cstheme="minorBidi" w:eastAsiaTheme="minorHAnsi" w:hAnsiTheme="minorHAnsi" w:cs="FreeSans" w:eastAsia="Adobe Blank" w:ascii="Liberation Sans" w:hAnsi="Liberation Sans"/>
                                <w:color w:val="auto"/>
                              </w:rPr>
                              <w:t>4x Vektor Pfad (SSE4)</w:t>
                            </w:r>
                          </w:p>
                        </w:txbxContent>
                      </v:textbox>
                      <w10:wrap type="none"/>
                      <v:fill o:detectmouseclick="t" type="solid" color2="#8d6030"/>
                      <v:stroke color="#3465a4" joinstyle="round" endcap="flat"/>
                    </v:rect>
                    <v:rect id="shape_0" fillcolor="#729fcf" stroked="t" style="position:absolute;left:142;top:5242;width:5385;height:645">
                      <v:textbox>
                        <w:txbxContent>
                          <w:p>
                            <w:pPr>
                              <w:overflowPunct w:val="false"/>
                              <w:spacing w:before="0" w:after="0" w:lineRule="auto" w:line="240"/>
                              <w:ind w:left="0" w:right="0" w:hanging="0"/>
                              <w:jc w:val="center"/>
                              <w:rPr/>
                            </w:pPr>
                            <w:r>
                              <w:rPr>
                                <w:smallCaps w:val="false"/>
                                <w:caps w:val="false"/>
                                <w:emboss w:val="false"/>
                                <w:imprint w:val="false"/>
                                <w:em w:val="none"/>
                                <w:iCs w:val="false"/>
                                <w:bCs w:val="false"/>
                                <w:szCs w:val="36"/>
                                <w:shadow w:val="false"/>
                                <w:outline w:val="false"/>
                                <w:i w:val="false"/>
                                <w:dstrike w:val="false"/>
                                <w:strike w:val="false"/>
                                <w:u w:val="none"/>
                                <w:b w:val="false"/>
                                <w:sz w:val="24"/>
                                <w:rFonts w:asciiTheme="minorHAnsi" w:cstheme="minorBidi" w:eastAsiaTheme="minorHAnsi" w:hAnsiTheme="minorHAnsi" w:cs="FreeSans" w:eastAsia="Adobe Blank" w:ascii="Liberation Sans" w:hAnsi="Liberation Sans"/>
                                <w:color w:val="auto"/>
                              </w:rPr>
                              <w:t>4x Vektor Pfad (SSE4 + FMA)</w:t>
                            </w:r>
                          </w:p>
                        </w:txbxContent>
                      </v:textbox>
                      <w10:wrap type="none"/>
                      <v:fill o:detectmouseclick="t" type="solid" color2="#8d6030"/>
                      <v:stroke color="#3465a4" joinstyle="round" endcap="flat"/>
                    </v:rect>
                    <v:rect id="shape_0" fillcolor="#729fcf" stroked="t" style="position:absolute;left:133;top:6067;width:5404;height:646">
                      <v:textbox>
                        <w:txbxContent>
                          <w:p>
                            <w:pPr>
                              <w:overflowPunct w:val="false"/>
                              <w:spacing w:before="0" w:after="0" w:lineRule="auto" w:line="240"/>
                              <w:ind w:left="0" w:right="0" w:hanging="0"/>
                              <w:jc w:val="center"/>
                              <w:rPr/>
                            </w:pPr>
                            <w:r>
                              <w:rPr>
                                <w:smallCaps w:val="false"/>
                                <w:caps w:val="false"/>
                                <w:emboss w:val="false"/>
                                <w:imprint w:val="false"/>
                                <w:em w:val="none"/>
                                <w:iCs w:val="false"/>
                                <w:bCs w:val="false"/>
                                <w:szCs w:val="36"/>
                                <w:shadow w:val="false"/>
                                <w:outline w:val="false"/>
                                <w:i w:val="false"/>
                                <w:dstrike w:val="false"/>
                                <w:strike w:val="false"/>
                                <w:u w:val="none"/>
                                <w:b w:val="false"/>
                                <w:sz w:val="24"/>
                                <w:rFonts w:asciiTheme="minorHAnsi" w:cstheme="minorBidi" w:eastAsiaTheme="minorHAnsi" w:hAnsiTheme="minorHAnsi" w:cs="FreeSans" w:eastAsia="Adobe Blank" w:ascii="Liberation Sans" w:hAnsi="Liberation Sans"/>
                                <w:color w:val="auto"/>
                              </w:rPr>
                              <w:t>8x Vektor Pfad (AVX1)</w:t>
                            </w:r>
                          </w:p>
                        </w:txbxContent>
                      </v:textbox>
                      <w10:wrap type="none"/>
                      <v:fill o:detectmouseclick="t" type="solid" color2="#8d6030"/>
                      <v:stroke color="#3465a4" joinstyle="round" endcap="flat"/>
                    </v:rect>
                    <v:rect id="shape_0" fillcolor="#729fcf" stroked="t" style="position:absolute;left:133;top:6892;width:5404;height:646">
                      <v:textbox>
                        <w:txbxContent>
                          <w:p>
                            <w:pPr>
                              <w:overflowPunct w:val="false"/>
                              <w:spacing w:before="0" w:after="0" w:lineRule="auto" w:line="240"/>
                              <w:ind w:left="0" w:right="0" w:hanging="0"/>
                              <w:jc w:val="center"/>
                              <w:rPr/>
                            </w:pPr>
                            <w:r>
                              <w:rPr>
                                <w:smallCaps w:val="false"/>
                                <w:caps w:val="false"/>
                                <w:emboss w:val="false"/>
                                <w:imprint w:val="false"/>
                                <w:em w:val="none"/>
                                <w:iCs w:val="false"/>
                                <w:bCs w:val="false"/>
                                <w:szCs w:val="36"/>
                                <w:shadow w:val="false"/>
                                <w:outline w:val="false"/>
                                <w:i w:val="false"/>
                                <w:dstrike w:val="false"/>
                                <w:strike w:val="false"/>
                                <w:u w:val="none"/>
                                <w:b w:val="false"/>
                                <w:sz w:val="24"/>
                                <w:rFonts w:asciiTheme="minorHAnsi" w:cstheme="minorBidi" w:eastAsiaTheme="minorHAnsi" w:hAnsiTheme="minorHAnsi" w:cs="FreeSans" w:eastAsia="Adobe Blank" w:ascii="Liberation Sans" w:hAnsi="Liberation Sans"/>
                                <w:color w:val="auto"/>
                              </w:rPr>
                              <w:t>8x Vektor Pfad (AVX2)</w:t>
                            </w:r>
                          </w:p>
                        </w:txbxContent>
                      </v:textbox>
                      <w10:wrap type="none"/>
                      <v:fill o:detectmouseclick="t" type="solid" color2="#8d6030"/>
                      <v:stroke color="#3465a4" joinstyle="round" endcap="flat"/>
                    </v:rect>
                    <v:rect id="shape_0" fillcolor="#cc3300" stroked="t" style="position:absolute;left:114;top:7678;width:5441;height:725">
                      <v:textbox>
                        <w:txbxContent>
                          <w:p>
                            <w:pPr>
                              <w:overflowPunct w:val="false"/>
                              <w:spacing w:before="0" w:after="0" w:lineRule="auto" w:line="240"/>
                              <w:ind w:left="0" w:right="0" w:hanging="0"/>
                              <w:jc w:val="center"/>
                              <w:rPr/>
                            </w:pPr>
                            <w:r>
                              <w:rPr>
                                <w:smallCaps w:val="false"/>
                                <w:caps w:val="false"/>
                                <w:emboss w:val="false"/>
                                <w:imprint w:val="false"/>
                                <w:em w:val="none"/>
                                <w:iCs w:val="false"/>
                                <w:bCs w:val="false"/>
                                <w:szCs w:val="36"/>
                                <w:shadow w:val="false"/>
                                <w:outline w:val="false"/>
                                <w:i w:val="false"/>
                                <w:dstrike w:val="false"/>
                                <w:strike w:val="false"/>
                                <w:u w:val="none"/>
                                <w:b w:val="false"/>
                                <w:sz w:val="24"/>
                                <w:rFonts w:asciiTheme="minorHAnsi" w:cstheme="minorBidi" w:eastAsiaTheme="minorHAnsi" w:hAnsiTheme="minorHAnsi" w:cs="FreeSans" w:eastAsia="Adobe Blank" w:ascii="Liberation Sans" w:hAnsi="Liberation Sans"/>
                                <w:color w:val="auto"/>
                              </w:rPr>
                              <w:t>Massiv paralleler Pfad (OpenCL, GPGPU)</w:t>
                            </w:r>
                          </w:p>
                        </w:txbxContent>
                      </v:textbox>
                      <w10:wrap type="none"/>
                      <v:fill o:detectmouseclick="t" type="solid" color2="#33ccff"/>
                      <v:stroke color="#3465a4" joinstyle="round" endcap="flat"/>
                    </v:rect>
                  </v:group>
                  <v:rect id="shape_0" fillcolor="#729fcf" stroked="t" style="position:absolute;left:5727;top:1941;width:1586;height:5612">
                    <v:textbox>
                      <w:txbxContent>
                        <w:p>
                          <w:pPr>
                            <w:overflowPunct w:val="false"/>
                            <w:spacing w:before="0" w:after="0" w:lineRule="auto" w:line="240"/>
                            <w:ind w:left="0" w:right="0" w:hanging="0"/>
                            <w:jc w:val="center"/>
                            <w:rPr/>
                          </w:pPr>
                          <w:r>
                            <w:rPr>
                              <w:smallCaps w:val="false"/>
                              <w:caps w:val="false"/>
                              <w:emboss w:val="false"/>
                              <w:imprint w:val="false"/>
                              <w:em w:val="none"/>
                              <w:iCs w:val="false"/>
                              <w:bCs w:val="false"/>
                              <w:shadow w:val="false"/>
                              <w:outline w:val="false"/>
                              <w:i w:val="false"/>
                              <w:dstrike w:val="false"/>
                              <w:strike w:val="false"/>
                              <w:u w:val="none"/>
                              <w:b w:val="false"/>
                              <w:sz w:val="24"/>
                              <w:szCs w:val="24"/>
                              <w:rFonts w:asciiTheme="minorHAnsi" w:cstheme="minorBidi" w:eastAsiaTheme="minorHAnsi" w:hAnsiTheme="minorHAnsi" w:eastAsia="Adobe Blank" w:cs="FreeSans" w:ascii="Liberation Sans" w:hAnsi="Liberation Sans"/>
                              <w:color w:val="auto"/>
                            </w:rPr>
                            <w:t xml:space="preserve">Lineare </w:t>
                          </w:r>
                        </w:p>
                        <w:p>
                          <w:pPr>
                            <w:overflowPunct w:val="false"/>
                            <w:spacing w:before="0" w:after="0" w:lineRule="auto" w:line="240"/>
                            <w:ind w:left="0" w:right="0" w:hanging="0"/>
                            <w:jc w:val="center"/>
                            <w:rPr/>
                          </w:pPr>
                          <w:r>
                            <w:rPr>
                              <w:smallCaps w:val="false"/>
                              <w:caps w:val="false"/>
                              <w:emboss w:val="false"/>
                              <w:imprint w:val="false"/>
                              <w:em w:val="none"/>
                              <w:iCs w:val="false"/>
                              <w:bCs w:val="false"/>
                              <w:shadow w:val="false"/>
                              <w:outline w:val="false"/>
                              <w:i w:val="false"/>
                              <w:dstrike w:val="false"/>
                              <w:strike w:val="false"/>
                              <w:u w:val="none"/>
                              <w:b w:val="false"/>
                              <w:sz w:val="24"/>
                              <w:szCs w:val="24"/>
                              <w:rFonts w:asciiTheme="minorHAnsi" w:cstheme="minorBidi" w:eastAsiaTheme="minorHAnsi" w:hAnsiTheme="minorHAnsi" w:eastAsia="Adobe Blank" w:cs="FreeSans" w:ascii="Liberation Sans" w:hAnsi="Liberation Sans"/>
                              <w:color w:val="auto"/>
                            </w:rPr>
                            <w:t>Algebra</w:t>
                          </w:r>
                        </w:p>
                      </w:txbxContent>
                    </v:textbox>
                    <w10:wrap type="none"/>
                    <v:fill o:detectmouseclick="t" type="solid" color2="#8d6030"/>
                    <v:stroke color="#3465a4" joinstyle="round" endcap="flat"/>
                  </v:rect>
                  <v:rect id="shape_0" fillcolor="#cc3300" stroked="t" style="position:absolute;left:5727;top:7667;width:1586;height:736">
                    <v:textbox>
                      <w:txbxContent>
                        <w:p>
                          <w:pPr>
                            <w:overflowPunct w:val="false"/>
                            <w:spacing w:before="0" w:after="0" w:lineRule="auto" w:line="240"/>
                            <w:ind w:left="0" w:right="0" w:hanging="0"/>
                            <w:jc w:val="center"/>
                            <w:rPr/>
                          </w:pPr>
                          <w:r>
                            <w:rPr>
                              <w:smallCaps w:val="false"/>
                              <w:caps w:val="false"/>
                              <w:emboss w:val="false"/>
                              <w:imprint w:val="false"/>
                              <w:em w:val="none"/>
                              <w:iCs w:val="false"/>
                              <w:bCs w:val="false"/>
                              <w:szCs w:val="36"/>
                              <w:shadow w:val="false"/>
                              <w:outline w:val="false"/>
                              <w:i w:val="false"/>
                              <w:dstrike w:val="false"/>
                              <w:strike w:val="false"/>
                              <w:u w:val="none"/>
                              <w:b w:val="false"/>
                              <w:sz w:val="24"/>
                              <w:rFonts w:asciiTheme="minorHAnsi" w:cstheme="minorBidi" w:eastAsiaTheme="minorHAnsi" w:hAnsiTheme="minorHAnsi" w:cs="FreeSans" w:eastAsia="Adobe Blank" w:ascii="Liberation Sans" w:hAnsi="Liberation Sans"/>
                              <w:color w:val="auto"/>
                            </w:rPr>
                            <w:t>Lin. Algebra</w:t>
                          </w:r>
                        </w:p>
                      </w:txbxContent>
                    </v:textbox>
                    <w10:wrap type="none"/>
                    <v:fill o:detectmouseclick="t" type="solid" color2="#33ccff"/>
                    <v:stroke color="#3465a4" joinstyle="round" endcap="flat"/>
                  </v:rect>
                  <v:rect id="shape_0" fillcolor="#729fcf" stroked="t" style="position:absolute;left:7484;top:1941;width:1643;height:5612">
                    <v:textbox>
                      <w:txbxContent>
                        <w:p>
                          <w:pPr>
                            <w:overflowPunct w:val="false"/>
                            <w:spacing w:before="0" w:after="0" w:lineRule="auto" w:line="240"/>
                            <w:ind w:left="0" w:right="0" w:hanging="0"/>
                            <w:jc w:val="center"/>
                            <w:rPr/>
                          </w:pPr>
                          <w:r>
                            <w:rPr>
                              <w:smallCaps w:val="false"/>
                              <w:caps w:val="false"/>
                              <w:emboss w:val="false"/>
                              <w:imprint w:val="false"/>
                              <w:em w:val="none"/>
                              <w:iCs w:val="false"/>
                              <w:bCs w:val="false"/>
                              <w:szCs w:val="36"/>
                              <w:shadow w:val="false"/>
                              <w:outline w:val="false"/>
                              <w:i w:val="false"/>
                              <w:dstrike w:val="false"/>
                              <w:strike w:val="false"/>
                              <w:u w:val="none"/>
                              <w:b w:val="false"/>
                              <w:sz w:val="24"/>
                              <w:rFonts w:asciiTheme="minorHAnsi" w:cstheme="minorBidi" w:eastAsiaTheme="minorHAnsi" w:hAnsiTheme="minorHAnsi" w:cs="FreeSans" w:eastAsia="Adobe Blank" w:ascii="Liberation Sans" w:hAnsi="Liberation Sans"/>
                              <w:color w:val="auto"/>
                            </w:rPr>
                            <w:t>Scheduler</w:t>
                          </w:r>
                        </w:p>
                        <w:p>
                          <w:pPr>
                            <w:overflowPunct w:val="false"/>
                            <w:spacing w:before="0" w:after="0" w:lineRule="auto" w:line="240"/>
                            <w:ind w:left="0" w:right="0" w:hanging="0"/>
                            <w:jc w:val="center"/>
                            <w:rPr/>
                          </w:pPr>
                          <w:r>
                            <w:rPr>
                              <w:smallCaps w:val="false"/>
                              <w:caps w:val="false"/>
                              <w:emboss w:val="false"/>
                              <w:imprint w:val="false"/>
                              <w:em w:val="none"/>
                              <w:iCs w:val="false"/>
                              <w:bCs w:val="false"/>
                              <w:szCs w:val="36"/>
                              <w:shadow w:val="false"/>
                              <w:outline w:val="false"/>
                              <w:i w:val="false"/>
                              <w:dstrike w:val="false"/>
                              <w:strike w:val="false"/>
                              <w:u w:val="none"/>
                              <w:b w:val="false"/>
                              <w:sz w:val="24"/>
                              <w:rFonts w:asciiTheme="minorHAnsi" w:cstheme="minorBidi" w:eastAsiaTheme="minorHAnsi" w:hAnsiTheme="minorHAnsi" w:cs="FreeSans" w:eastAsia="Adobe Blank" w:ascii="Liberation Sans" w:hAnsi="Liberation Sans"/>
                              <w:color w:val="auto"/>
                            </w:rPr>
                            <w:t>(CPU)</w:t>
                          </w:r>
                        </w:p>
                        <w:p>
                          <w:pPr>
                            <w:overflowPunct w:val="false"/>
                            <w:spacing w:before="0" w:after="0" w:lineRule="auto" w:line="240"/>
                            <w:ind w:left="0" w:right="0" w:hanging="0"/>
                            <w:jc w:val="center"/>
                            <w:rPr/>
                          </w:pPr>
                          <w:r>
                            <w:rPr>
                              <w:smallCaps w:val="false"/>
                              <w:caps w:val="false"/>
                              <w:emboss w:val="false"/>
                              <w:imprint w:val="false"/>
                              <w:em w:val="none"/>
                              <w:iCs w:val="false"/>
                              <w:bCs w:val="false"/>
                              <w:szCs w:val="36"/>
                              <w:shadow w:val="false"/>
                              <w:outline w:val="false"/>
                              <w:i w:val="false"/>
                              <w:dstrike w:val="false"/>
                              <w:strike w:val="false"/>
                              <w:u w:val="none"/>
                              <w:b w:val="false"/>
                              <w:sz w:val="24"/>
                              <w:rFonts w:asciiTheme="minorHAnsi" w:cstheme="minorBidi" w:eastAsiaTheme="minorHAnsi" w:hAnsiTheme="minorHAnsi" w:cs="FreeSans" w:eastAsia="Adobe Blank" w:ascii="Liberation Sans" w:hAnsi="Liberation Sans"/>
                              <w:color w:val="auto"/>
                            </w:rPr>
                            <w:t>Multithreaded</w:t>
                          </w:r>
                        </w:p>
                        <w:p>
                          <w:pPr>
                            <w:overflowPunct w:val="false"/>
                            <w:spacing w:before="0" w:after="0" w:lineRule="auto" w:line="240"/>
                            <w:ind w:left="0" w:right="0" w:hanging="0"/>
                            <w:jc w:val="center"/>
                            <w:rPr/>
                          </w:pPr>
                          <w:r>
                            <w:rPr>
                              <w:smallCaps w:val="false"/>
                              <w:caps w:val="false"/>
                              <w:emboss w:val="false"/>
                              <w:imprint w:val="false"/>
                              <w:em w:val="none"/>
                              <w:iCs w:val="false"/>
                              <w:bCs w:val="false"/>
                              <w:szCs w:val="36"/>
                              <w:shadow w:val="false"/>
                              <w:outline w:val="false"/>
                              <w:i w:val="false"/>
                              <w:dstrike w:val="false"/>
                              <w:strike w:val="false"/>
                              <w:u w:val="none"/>
                              <w:b w:val="false"/>
                              <w:sz w:val="24"/>
                              <w:rFonts w:asciiTheme="minorHAnsi" w:cstheme="minorBidi" w:eastAsiaTheme="minorHAnsi" w:hAnsiTheme="minorHAnsi" w:cs="FreeSans" w:eastAsia="Adobe Blank" w:ascii="Liberation Sans" w:hAnsi="Liberation Sans"/>
                              <w:color w:val="auto"/>
                            </w:rPr>
                            <w:t>Singlethreaded</w:t>
                          </w:r>
                        </w:p>
                      </w:txbxContent>
                    </v:textbox>
                    <w10:wrap type="none"/>
                    <v:fill o:detectmouseclick="t" type="solid" color2="#8d6030"/>
                    <v:stroke color="#3465a4" joinstyle="round" endcap="flat"/>
                  </v:rect>
                  <v:rect id="shape_0" fillcolor="#cc3300" stroked="t" style="position:absolute;left:7541;top:7667;width:1586;height:736">
                    <v:textbox>
                      <w:txbxContent>
                        <w:p>
                          <w:pPr>
                            <w:overflowPunct w:val="false"/>
                            <w:spacing w:before="0" w:after="0" w:lineRule="auto" w:line="240"/>
                            <w:ind w:left="0" w:right="0" w:hanging="0"/>
                            <w:jc w:val="center"/>
                            <w:rPr/>
                          </w:pPr>
                          <w:r>
                            <w:rPr>
                              <w:smallCaps w:val="false"/>
                              <w:caps w:val="false"/>
                              <w:emboss w:val="false"/>
                              <w:imprint w:val="false"/>
                              <w:em w:val="none"/>
                              <w:iCs w:val="false"/>
                              <w:bCs w:val="false"/>
                              <w:szCs w:val="36"/>
                              <w:shadow w:val="false"/>
                              <w:outline w:val="false"/>
                              <w:i w:val="false"/>
                              <w:dstrike w:val="false"/>
                              <w:strike w:val="false"/>
                              <w:u w:val="none"/>
                              <w:b w:val="false"/>
                              <w:sz w:val="24"/>
                              <w:rFonts w:asciiTheme="minorHAnsi" w:cstheme="minorBidi" w:eastAsiaTheme="minorHAnsi" w:hAnsiTheme="minorHAnsi" w:cs="FreeSans" w:eastAsia="Adobe Blank" w:ascii="Liberation Sans" w:hAnsi="Liberation Sans"/>
                              <w:color w:val="auto"/>
                            </w:rPr>
                            <w:t>Scheduler</w:t>
                          </w:r>
                        </w:p>
                      </w:txbxContent>
                    </v:textbox>
                    <w10:wrap type="none"/>
                    <v:fill o:detectmouseclick="t" type="solid" color2="#33ccff"/>
                    <v:stroke color="#3465a4" joinstyle="round" endcap="flat"/>
                  </v:rect>
                </v:group>
                <v:rect id="shape_0" fillcolor="#0000cc" stroked="t" style="position:absolute;left:1;top:241;width:9240;height:849">
                  <v:textbo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szCs w:val="36"/>
                            <w:bCs w:val="false"/>
                            <w:iCs w:val="false"/>
                            <w:em w:val="none"/>
                            <w:emboss w:val="false"/>
                            <w:imprint w:val="false"/>
                            <w:smallCaps w:val="false"/>
                            <w:caps w:val="false"/>
                            <w:rFonts w:asciiTheme="minorHAnsi" w:cstheme="minorBidi" w:eastAsiaTheme="minorHAnsi" w:hAnsiTheme="minorHAnsi" w:ascii="Liberation Sans" w:hAnsi="Liberation Sans" w:eastAsia="Adobe Blank" w:cs="FreeSans"/>
                            <w:color w:val="auto"/>
                          </w:rPr>
                          <w:t>Anwendung</w:t>
                        </w:r>
                      </w:p>
                    </w:txbxContent>
                  </v:textbox>
                  <w10:wrap type="none"/>
                  <v:fill o:detectmouseclick="t" type="solid" color2="#ffff33"/>
                  <v:stroke color="#3465a4" joinstyle="round" endcap="flat"/>
                </v:rect>
                <v:rect id="shape_0" fillcolor="#9933ff" stroked="t" style="position:absolute;left:57;top:8745;width:9184;height:679">
                  <v:textbo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szCs w:val="36"/>
                            <w:bCs w:val="false"/>
                            <w:iCs w:val="false"/>
                            <w:em w:val="none"/>
                            <w:emboss w:val="false"/>
                            <w:imprint w:val="false"/>
                            <w:smallCaps w:val="false"/>
                            <w:caps w:val="false"/>
                            <w:rFonts w:asciiTheme="minorHAnsi" w:cstheme="minorBidi" w:eastAsiaTheme="minorHAnsi" w:hAnsiTheme="minorHAnsi" w:ascii="Liberation Sans" w:hAnsi="Liberation Sans" w:eastAsia="Adobe Blank" w:cs="FreeSans"/>
                            <w:color w:val="auto"/>
                          </w:rPr>
                          <w:t>Betriebssystem</w:t>
                        </w:r>
                      </w:p>
                    </w:txbxContent>
                  </v:textbox>
                  <w10:wrap type="none"/>
                  <v:fill o:detectmouseclick="t" type="solid" color2="#66cc00"/>
                  <v:stroke color="#3465a4" joinstyle="round" endcap="flat"/>
                </v:rect>
                <v:rect id="shape_0" fillcolor="#9933ff" stroked="t" style="position:absolute;left:57;top:9538;width:4478;height:680">
                  <v:textbo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szCs w:val="36"/>
                            <w:bCs w:val="false"/>
                            <w:iCs w:val="false"/>
                            <w:em w:val="none"/>
                            <w:emboss w:val="false"/>
                            <w:imprint w:val="false"/>
                            <w:smallCaps w:val="false"/>
                            <w:caps w:val="false"/>
                            <w:rFonts w:asciiTheme="minorHAnsi" w:cstheme="minorBidi" w:eastAsiaTheme="minorHAnsi" w:hAnsiTheme="minorHAnsi" w:ascii="Liberation Sans" w:hAnsi="Liberation Sans" w:eastAsia="Adobe Blank" w:cs="FreeSans"/>
                            <w:color w:val="auto"/>
                          </w:rPr>
                          <w:t>CPU</w:t>
                        </w:r>
                      </w:p>
                    </w:txbxContent>
                  </v:textbox>
                  <w10:wrap type="none"/>
                  <v:fill o:detectmouseclick="t" type="solid" color2="#66cc00"/>
                  <v:stroke color="#3465a4" joinstyle="round" endcap="flat"/>
                </v:rect>
                <v:rect id="shape_0" fillcolor="#9933ff" stroked="t" style="position:absolute;left:4706;top:9538;width:4591;height:680">
                  <v:textbo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szCs w:val="36"/>
                            <w:bCs w:val="false"/>
                            <w:iCs w:val="false"/>
                            <w:em w:val="none"/>
                            <w:emboss w:val="false"/>
                            <w:imprint w:val="false"/>
                            <w:smallCaps w:val="false"/>
                            <w:caps w:val="false"/>
                            <w:rFonts w:asciiTheme="minorHAnsi" w:cstheme="minorBidi" w:eastAsiaTheme="minorHAnsi" w:hAnsiTheme="minorHAnsi" w:ascii="Liberation Sans" w:hAnsi="Liberation Sans" w:eastAsia="Adobe Blank" w:cs="FreeSans"/>
                            <w:color w:val="auto"/>
                          </w:rPr>
                          <w:t>GPU</w:t>
                        </w:r>
                      </w:p>
                    </w:txbxContent>
                  </v:textbox>
                  <w10:wrap type="none"/>
                  <v:fill o:detectmouseclick="t" type="solid" color2="#66cc00"/>
                  <v:stroke color="#3465a4" joinstyle="round" endcap="flat"/>
                </v:rect>
              </v:group>
            </w:pict>
          </mc:Fallback>
        </mc:AlternateContent>
      </w:r>
    </w:p>
    <w:p>
      <w:pPr>
        <w:pStyle w:val="Normal"/>
        <w:rPr/>
      </w:pPr>
      <w:r>
        <w:rPr/>
      </w:r>
    </w:p>
    <w:p>
      <w:pPr>
        <w:pStyle w:val="Normal"/>
        <w:rPr/>
      </w:pPr>
      <w:r>
        <w:rPr/>
      </w:r>
      <w:r>
        <w:br w:type="page"/>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de-DE"/>
        </w:rPr>
      </w:pPr>
      <w:r>
        <w:rPr>
          <w:rFonts w:eastAsia="Times New Roman" w:cs="Times New Roman" w:ascii="Times New Roman" w:hAnsi="Times New Roman"/>
          <w:b/>
          <w:bCs/>
          <w:sz w:val="36"/>
          <w:szCs w:val="36"/>
          <w:lang w:eastAsia="de-DE"/>
        </w:rPr>
      </w:r>
    </w:p>
    <w:p>
      <w:pPr>
        <w:pStyle w:val="Heading2"/>
        <w:rPr>
          <w:rFonts w:ascii="Times New Roman" w:hAnsi="Times New Roman" w:eastAsia="Times New Roman" w:cs="Times New Roman"/>
          <w:b/>
          <w:b/>
          <w:bCs/>
          <w:sz w:val="36"/>
          <w:szCs w:val="36"/>
          <w:lang w:eastAsia="de-DE"/>
        </w:rPr>
      </w:pPr>
      <w:bookmarkStart w:id="10" w:name="__RefHeading___Toc268_1572651062"/>
      <w:bookmarkEnd w:id="10"/>
      <w:r>
        <w:rPr/>
        <w:t>4. Produktfunktionen</w:t>
      </w:r>
    </w:p>
    <w:p>
      <w:pPr>
        <w:pStyle w:val="Heading3"/>
        <w:rPr>
          <w:rFonts w:ascii="Times New Roman" w:hAnsi="Times New Roman" w:eastAsia="Times New Roman" w:cs="Times New Roman"/>
          <w:b/>
          <w:b/>
          <w:bCs/>
          <w:sz w:val="27"/>
          <w:szCs w:val="27"/>
          <w:lang w:eastAsia="de-DE"/>
        </w:rPr>
      </w:pPr>
      <w:bookmarkStart w:id="11" w:name="__RefHeading___Toc270_1572651062"/>
      <w:bookmarkEnd w:id="11"/>
      <w:r>
        <w:rPr/>
        <w:t>4.1 Grundlagen</w:t>
      </w:r>
    </w:p>
    <w:p>
      <w:pPr>
        <w:pStyle w:val="Normal"/>
        <w:numPr>
          <w:ilvl w:val="0"/>
          <w:numId w:val="4"/>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F-1-10 OpenCL-Abstraktion für 32-bit Ganzzahlen</w:t>
      </w:r>
    </w:p>
    <w:p>
      <w:pPr>
        <w:pStyle w:val="Normal"/>
        <w:numPr>
          <w:ilvl w:val="0"/>
          <w:numId w:val="4"/>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F-1-20 OpenCL-Abstraktion für 32-bit Gleitkommazahlen</w:t>
      </w:r>
    </w:p>
    <w:p>
      <w:pPr>
        <w:pStyle w:val="Normal"/>
        <w:numPr>
          <w:ilvl w:val="0"/>
          <w:numId w:val="4"/>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F-1-30 OpenCL-Scheduler-Basis</w:t>
      </w:r>
    </w:p>
    <w:p>
      <w:pPr>
        <w:pStyle w:val="Normal"/>
        <w:numPr>
          <w:ilvl w:val="0"/>
          <w:numId w:val="4"/>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F-1-40 OpenCL-Codegenerierungs Funktionalität</w:t>
      </w:r>
    </w:p>
    <w:p>
      <w:pPr>
        <w:pStyle w:val="Normal"/>
        <w:numPr>
          <w:ilvl w:val="0"/>
          <w:numId w:val="4"/>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F-1-50 Plattform-Detektor muss um OpenCL-Detektor erweitert werden</w:t>
      </w:r>
    </w:p>
    <w:p>
      <w:pPr>
        <w:pStyle w:val="Heading3"/>
        <w:rPr>
          <w:rFonts w:ascii="Times New Roman" w:hAnsi="Times New Roman" w:eastAsia="Times New Roman" w:cs="Times New Roman"/>
          <w:b/>
          <w:b/>
          <w:bCs/>
          <w:sz w:val="27"/>
          <w:szCs w:val="27"/>
          <w:lang w:eastAsia="de-DE"/>
        </w:rPr>
      </w:pPr>
      <w:bookmarkStart w:id="12" w:name="__RefHeading___Toc272_1572651062"/>
      <w:bookmarkEnd w:id="12"/>
      <w:r>
        <w:rPr/>
        <w:t>4.2 Runtime/Compile-time-Dispatcher</w:t>
      </w:r>
    </w:p>
    <w:p>
      <w:pPr>
        <w:pStyle w:val="Normal"/>
        <w:numPr>
          <w:ilvl w:val="0"/>
          <w:numId w:val="5"/>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F-2-10 Die Typverteiler müssen um den OpenCL-Zweig erweitert werden</w:t>
      </w:r>
    </w:p>
    <w:p>
      <w:pPr>
        <w:pStyle w:val="Normal"/>
        <w:numPr>
          <w:ilvl w:val="0"/>
          <w:numId w:val="5"/>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F-2-20 Die Instruktionsverteiler müssen um den OpenCL-Zweig erweitert werden</w:t>
      </w:r>
    </w:p>
    <w:p>
      <w:pPr>
        <w:pStyle w:val="Normal"/>
        <w:numPr>
          <w:ilvl w:val="0"/>
          <w:numId w:val="5"/>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F-2-30 Das Build-System muss um den OpenCL-Zweig erweitert werden</w:t>
      </w:r>
    </w:p>
    <w:p>
      <w:pPr>
        <w:pStyle w:val="Normal"/>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Vorbedingung: F-1-X müssen implementiert sein</w:t>
      </w:r>
      <w:ins w:id="40" w:author="Lothar" w:date="2016-08-14T17:01:00Z">
        <w:r>
          <w:rPr>
            <w:rFonts w:eastAsia="Times New Roman" w:cs="Times New Roman" w:ascii="Times New Roman" w:hAnsi="Times New Roman"/>
            <w:sz w:val="24"/>
            <w:szCs w:val="24"/>
            <w:lang w:eastAsia="de-DE"/>
          </w:rPr>
          <w:t>.</w:t>
        </w:r>
      </w:ins>
    </w:p>
    <w:p>
      <w:pPr>
        <w:pStyle w:val="Normal"/>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Für automatisiertes Testen ist die Verteilung zur Laufzeit nicht von Bedeutung</w:t>
      </w:r>
      <w:ins w:id="41" w:author="Lothar" w:date="2016-08-14T17:01:00Z">
        <w:r>
          <w:rPr>
            <w:rFonts w:eastAsia="Times New Roman" w:cs="Times New Roman" w:ascii="Times New Roman" w:hAnsi="Times New Roman"/>
            <w:sz w:val="24"/>
            <w:szCs w:val="24"/>
            <w:lang w:eastAsia="de-DE"/>
          </w:rPr>
          <w:t>.</w:t>
        </w:r>
      </w:ins>
    </w:p>
    <w:p>
      <w:pPr>
        <w:pStyle w:val="Heading3"/>
        <w:rPr>
          <w:rFonts w:ascii="Times New Roman" w:hAnsi="Times New Roman" w:eastAsia="Times New Roman" w:cs="Times New Roman"/>
          <w:b/>
          <w:b/>
          <w:bCs/>
          <w:sz w:val="27"/>
          <w:szCs w:val="27"/>
          <w:lang w:eastAsia="de-DE"/>
        </w:rPr>
      </w:pPr>
      <w:bookmarkStart w:id="13" w:name="__RefHeading___Toc274_1572651062"/>
      <w:bookmarkEnd w:id="13"/>
      <w:r>
        <w:rPr/>
        <w:t>4.3 Basisioperatoren</w:t>
      </w:r>
    </w:p>
    <w:p>
      <w:pPr>
        <w:pStyle w:val="Normal"/>
        <w:numPr>
          <w:ilvl w:val="0"/>
          <w:numId w:val="6"/>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F-3-10 Addition</w:t>
      </w:r>
    </w:p>
    <w:p>
      <w:pPr>
        <w:pStyle w:val="Normal"/>
        <w:numPr>
          <w:ilvl w:val="0"/>
          <w:numId w:val="6"/>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F-3-20 Subtraktion</w:t>
      </w:r>
    </w:p>
    <w:p>
      <w:pPr>
        <w:pStyle w:val="Normal"/>
        <w:numPr>
          <w:ilvl w:val="0"/>
          <w:numId w:val="6"/>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F-3-30 Multiplikation</w:t>
      </w:r>
    </w:p>
    <w:p>
      <w:pPr>
        <w:pStyle w:val="Normal"/>
        <w:numPr>
          <w:ilvl w:val="0"/>
          <w:numId w:val="6"/>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F-3-40 Division</w:t>
      </w:r>
    </w:p>
    <w:p>
      <w:pPr>
        <w:pStyle w:val="Normal"/>
        <w:numPr>
          <w:ilvl w:val="0"/>
          <w:numId w:val="6"/>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 xml:space="preserve">F-3-50 Boolesche Operatoren </w:t>
      </w:r>
    </w:p>
    <w:p>
      <w:pPr>
        <w:pStyle w:val="Normal"/>
        <w:numPr>
          <w:ilvl w:val="1"/>
          <w:numId w:val="6"/>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F-3-51 Logisches Und</w:t>
      </w:r>
    </w:p>
    <w:p>
      <w:pPr>
        <w:pStyle w:val="Normal"/>
        <w:numPr>
          <w:ilvl w:val="1"/>
          <w:numId w:val="6"/>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F-3-52 Logisches Oder</w:t>
      </w:r>
    </w:p>
    <w:p>
      <w:pPr>
        <w:pStyle w:val="Normal"/>
        <w:numPr>
          <w:ilvl w:val="1"/>
          <w:numId w:val="6"/>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F-3-53 Logisches Nicht</w:t>
      </w:r>
    </w:p>
    <w:p>
      <w:pPr>
        <w:pStyle w:val="Normal"/>
        <w:numPr>
          <w:ilvl w:val="0"/>
          <w:numId w:val="6"/>
        </w:numPr>
        <w:spacing w:lineRule="auto" w:line="240" w:beforeAutospacing="1" w:afterAutospacing="1"/>
        <w:rPr/>
      </w:pPr>
      <w:r>
        <w:rPr>
          <w:rFonts w:eastAsia="Times New Roman" w:cs="Times New Roman" w:ascii="Times New Roman" w:hAnsi="Times New Roman"/>
          <w:sz w:val="24"/>
          <w:szCs w:val="24"/>
          <w:lang w:eastAsia="de-DE"/>
        </w:rPr>
        <w:t xml:space="preserve">F-3-60 Vergleichsoperatoren </w:t>
      </w:r>
    </w:p>
    <w:p>
      <w:pPr>
        <w:pStyle w:val="Normal"/>
        <w:numPr>
          <w:ilvl w:val="1"/>
          <w:numId w:val="6"/>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F-3-61 Gleichheit</w:t>
      </w:r>
    </w:p>
    <w:p>
      <w:pPr>
        <w:pStyle w:val="Normal"/>
        <w:numPr>
          <w:ilvl w:val="1"/>
          <w:numId w:val="6"/>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F-3-62 Ungleichheit</w:t>
      </w:r>
    </w:p>
    <w:p>
      <w:pPr>
        <w:pStyle w:val="Normal"/>
        <w:numPr>
          <w:ilvl w:val="1"/>
          <w:numId w:val="6"/>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F-3-63 Größer-Gleich</w:t>
      </w:r>
    </w:p>
    <w:p>
      <w:pPr>
        <w:pStyle w:val="Normal"/>
        <w:numPr>
          <w:ilvl w:val="1"/>
          <w:numId w:val="6"/>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F-3-64 Größer</w:t>
      </w:r>
    </w:p>
    <w:p>
      <w:pPr>
        <w:pStyle w:val="Normal"/>
        <w:numPr>
          <w:ilvl w:val="1"/>
          <w:numId w:val="6"/>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F-3-65 Kleiner</w:t>
      </w:r>
    </w:p>
    <w:p>
      <w:pPr>
        <w:pStyle w:val="Normal"/>
        <w:numPr>
          <w:ilvl w:val="1"/>
          <w:numId w:val="6"/>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F-3-66 Kleiner-Gleich</w:t>
      </w:r>
    </w:p>
    <w:p>
      <w:pPr>
        <w:pStyle w:val="Normal"/>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Vorbedingung: F-1-10 und F-1-20</w:t>
      </w:r>
    </w:p>
    <w:p>
      <w:pPr>
        <w:pStyle w:val="Heading3"/>
        <w:rPr>
          <w:rFonts w:ascii="Times New Roman" w:hAnsi="Times New Roman" w:eastAsia="Times New Roman" w:cs="Times New Roman"/>
          <w:b/>
          <w:b/>
          <w:bCs/>
          <w:sz w:val="27"/>
          <w:szCs w:val="27"/>
          <w:lang w:eastAsia="de-DE"/>
        </w:rPr>
      </w:pPr>
      <w:bookmarkStart w:id="14" w:name="__RefHeading___Toc276_1572651062"/>
      <w:bookmarkEnd w:id="14"/>
      <w:r>
        <w:rPr/>
        <w:t>4.4 Basisfunktionen</w:t>
      </w:r>
    </w:p>
    <w:p>
      <w:pPr>
        <w:pStyle w:val="Normal"/>
        <w:numPr>
          <w:ilvl w:val="0"/>
          <w:numId w:val="7"/>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F-4-10 Rundung zum nächsten Ganzzahlwert</w:t>
      </w:r>
    </w:p>
    <w:p>
      <w:pPr>
        <w:pStyle w:val="Normal"/>
        <w:numPr>
          <w:ilvl w:val="0"/>
          <w:numId w:val="7"/>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F-4-20 Rundung zum nächsthöheren Ganzzahlwert</w:t>
      </w:r>
    </w:p>
    <w:p>
      <w:pPr>
        <w:pStyle w:val="Normal"/>
        <w:numPr>
          <w:ilvl w:val="0"/>
          <w:numId w:val="7"/>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F-4-30 Rundung zum nächstiedrigerem Ganzzahlwert</w:t>
      </w:r>
    </w:p>
    <w:p>
      <w:pPr>
        <w:pStyle w:val="Normal"/>
        <w:numPr>
          <w:ilvl w:val="0"/>
          <w:numId w:val="7"/>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F-4-40 Abschneiden des Nachkommaanteils</w:t>
      </w:r>
    </w:p>
    <w:p>
      <w:pPr>
        <w:pStyle w:val="Normal"/>
        <w:numPr>
          <w:ilvl w:val="0"/>
          <w:numId w:val="7"/>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F-4-50 Absolutwert</w:t>
      </w:r>
    </w:p>
    <w:p>
      <w:pPr>
        <w:pStyle w:val="Normal"/>
        <w:numPr>
          <w:ilvl w:val="0"/>
          <w:numId w:val="7"/>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F-4-60 Minimalwert</w:t>
      </w:r>
    </w:p>
    <w:p>
      <w:pPr>
        <w:pStyle w:val="Normal"/>
        <w:numPr>
          <w:ilvl w:val="0"/>
          <w:numId w:val="7"/>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F-4-70 Maximalwert</w:t>
      </w:r>
    </w:p>
    <w:p>
      <w:pPr>
        <w:pStyle w:val="Normal"/>
        <w:numPr>
          <w:ilvl w:val="0"/>
          <w:numId w:val="7"/>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F-4-80 Selektion</w:t>
      </w:r>
    </w:p>
    <w:p>
      <w:pPr>
        <w:pStyle w:val="Normal"/>
        <w:spacing w:lineRule="auto" w:line="240" w:beforeAutospacing="1" w:afterAutospacing="1"/>
        <w:rPr/>
      </w:pPr>
      <w:r>
        <w:rPr>
          <w:rFonts w:eastAsia="Times New Roman" w:cs="Times New Roman" w:ascii="Times New Roman" w:hAnsi="Times New Roman"/>
          <w:sz w:val="24"/>
          <w:szCs w:val="24"/>
          <w:lang w:eastAsia="de-DE"/>
        </w:rPr>
        <w:t xml:space="preserve">Die o.g Funktionalität gilt sowohl für Vektor- als auch Skalartypen </w:t>
      </w:r>
    </w:p>
    <w:p>
      <w:pPr>
        <w:pStyle w:val="Normal"/>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Vorbedingung: F-1-10, F-1-20, F-5-10.</w:t>
      </w:r>
    </w:p>
    <w:p>
      <w:pPr>
        <w:pStyle w:val="Normal"/>
        <w:numPr>
          <w:ilvl w:val="0"/>
          <w:numId w:val="8"/>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 xml:space="preserve">F-4-90 Speicherzugriffe </w:t>
      </w:r>
    </w:p>
    <w:p>
      <w:pPr>
        <w:pStyle w:val="Normal"/>
        <w:numPr>
          <w:ilvl w:val="1"/>
          <w:numId w:val="8"/>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F-4-91 Vektorisierte Werte auslesen</w:t>
      </w:r>
    </w:p>
    <w:p>
      <w:pPr>
        <w:pStyle w:val="Normal"/>
        <w:numPr>
          <w:ilvl w:val="1"/>
          <w:numId w:val="8"/>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F-4-92 Doppelt indirekte Speicherzugriffe</w:t>
      </w:r>
    </w:p>
    <w:p>
      <w:pPr>
        <w:pStyle w:val="Normal"/>
        <w:spacing w:lineRule="auto" w:line="240" w:beforeAutospacing="1" w:afterAutospacing="1"/>
        <w:rPr/>
      </w:pPr>
      <w:r>
        <w:rPr>
          <w:rFonts w:eastAsia="Times New Roman" w:cs="Times New Roman" w:ascii="Times New Roman" w:hAnsi="Times New Roman"/>
          <w:sz w:val="24"/>
          <w:szCs w:val="24"/>
          <w:lang w:eastAsia="de-DE"/>
        </w:rPr>
        <w:t>Vorbedingung: F-1-10 und F-1-20.</w:t>
      </w:r>
      <w:r>
        <w:br w:type="page"/>
      </w:r>
    </w:p>
    <w:p>
      <w:pPr>
        <w:pStyle w:val="Heading3"/>
        <w:rPr>
          <w:rFonts w:ascii="Times New Roman" w:hAnsi="Times New Roman" w:eastAsia="Times New Roman" w:cs="Times New Roman"/>
          <w:b/>
          <w:b/>
          <w:bCs/>
          <w:sz w:val="27"/>
          <w:szCs w:val="27"/>
          <w:lang w:eastAsia="de-DE"/>
          <w:del w:id="44" w:author="Unknown Author" w:date="2016-08-15T16:10:00Z"/>
        </w:rPr>
      </w:pPr>
      <w:del w:id="43" w:author="Unknown Author" w:date="2016-08-15T16:10:00Z">
        <w:r>
          <w:rPr/>
        </w:r>
      </w:del>
    </w:p>
    <w:p>
      <w:pPr>
        <w:pStyle w:val="Heading3"/>
        <w:rPr/>
      </w:pPr>
      <w:bookmarkStart w:id="15" w:name="__RefHeading___Toc712_1572651062"/>
      <w:bookmarkEnd w:id="15"/>
      <w:r>
        <w:rPr/>
        <w:t>4.5 Lineare Algebra</w:t>
      </w:r>
    </w:p>
    <w:p>
      <w:pPr>
        <w:pStyle w:val="Normal"/>
        <w:numPr>
          <w:ilvl w:val="0"/>
          <w:numId w:val="9"/>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 xml:space="preserve">F-5-10 Vektoren bis </w:t>
      </w:r>
      <w:r>
        <w:rPr>
          <w:rFonts w:eastAsia="Times New Roman" w:cs="Times New Roman" w:ascii="Times New Roman" w:hAnsi="Times New Roman"/>
          <w:b/>
          <w:bCs/>
          <w:sz w:val="24"/>
          <w:szCs w:val="24"/>
          <w:lang w:eastAsia="de-DE"/>
        </w:rPr>
        <w:t>1xN</w:t>
      </w:r>
      <w:r>
        <w:rPr>
          <w:rFonts w:eastAsia="Times New Roman" w:cs="Times New Roman" w:ascii="Times New Roman" w:hAnsi="Times New Roman"/>
          <w:sz w:val="24"/>
          <w:szCs w:val="24"/>
          <w:lang w:eastAsia="de-DE"/>
        </w:rPr>
        <w:t xml:space="preserve"> </w:t>
      </w:r>
    </w:p>
    <w:p>
      <w:pPr>
        <w:pStyle w:val="Normal"/>
        <w:numPr>
          <w:ilvl w:val="1"/>
          <w:numId w:val="9"/>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Vorerst sind Dimensionen von 1x2, 1x3 ausreichend.</w:t>
      </w:r>
    </w:p>
    <w:p>
      <w:pPr>
        <w:pStyle w:val="Normal"/>
        <w:numPr>
          <w:ilvl w:val="0"/>
          <w:numId w:val="9"/>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 xml:space="preserve">F-5-20 Matrizen bis </w:t>
      </w:r>
      <w:r>
        <w:rPr>
          <w:rFonts w:eastAsia="Times New Roman" w:cs="Times New Roman" w:ascii="Times New Roman" w:hAnsi="Times New Roman"/>
          <w:b/>
          <w:bCs/>
          <w:sz w:val="24"/>
          <w:szCs w:val="24"/>
          <w:lang w:eastAsia="de-DE"/>
        </w:rPr>
        <w:t>NxM</w:t>
      </w:r>
      <w:r>
        <w:rPr>
          <w:rFonts w:eastAsia="Times New Roman" w:cs="Times New Roman" w:ascii="Times New Roman" w:hAnsi="Times New Roman"/>
          <w:sz w:val="24"/>
          <w:szCs w:val="24"/>
          <w:lang w:eastAsia="de-DE"/>
        </w:rPr>
        <w:t xml:space="preserve"> </w:t>
      </w:r>
    </w:p>
    <w:p>
      <w:pPr>
        <w:pStyle w:val="Normal"/>
        <w:numPr>
          <w:ilvl w:val="1"/>
          <w:numId w:val="9"/>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Vorerst sind Dimensionen von 2x2, 2x3, 3x2, 3x3 ausreichend.</w:t>
      </w:r>
    </w:p>
    <w:p>
      <w:pPr>
        <w:pStyle w:val="Normal"/>
        <w:numPr>
          <w:ilvl w:val="0"/>
          <w:numId w:val="9"/>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 xml:space="preserve">F-5-30 Grundoperationen </w:t>
      </w:r>
    </w:p>
    <w:p>
      <w:pPr>
        <w:pStyle w:val="Normal"/>
        <w:numPr>
          <w:ilvl w:val="1"/>
          <w:numId w:val="9"/>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F-5-31 Skalar addieren</w:t>
      </w:r>
    </w:p>
    <w:p>
      <w:pPr>
        <w:pStyle w:val="Normal"/>
        <w:numPr>
          <w:ilvl w:val="1"/>
          <w:numId w:val="9"/>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F-5-32 Skalar subtrahieren</w:t>
      </w:r>
    </w:p>
    <w:p>
      <w:pPr>
        <w:pStyle w:val="Normal"/>
        <w:numPr>
          <w:ilvl w:val="1"/>
          <w:numId w:val="9"/>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F-5-33 Skalieren (Multiplikation)</w:t>
      </w:r>
    </w:p>
    <w:p>
      <w:pPr>
        <w:pStyle w:val="Normal"/>
        <w:numPr>
          <w:ilvl w:val="1"/>
          <w:numId w:val="9"/>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F-5-34 Skalieren (Division)</w:t>
      </w:r>
    </w:p>
    <w:p>
      <w:pPr>
        <w:pStyle w:val="Normal"/>
        <w:numPr>
          <w:ilvl w:val="1"/>
          <w:numId w:val="9"/>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F-5-35 Addition</w:t>
      </w:r>
    </w:p>
    <w:p>
      <w:pPr>
        <w:pStyle w:val="Normal"/>
        <w:numPr>
          <w:ilvl w:val="1"/>
          <w:numId w:val="9"/>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F-5-36 Subtraktion</w:t>
      </w:r>
    </w:p>
    <w:p>
      <w:pPr>
        <w:pStyle w:val="Normal"/>
        <w:numPr>
          <w:ilvl w:val="1"/>
          <w:numId w:val="9"/>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F-5-37 Matrixmultiplikation</w:t>
      </w:r>
    </w:p>
    <w:p>
      <w:pPr>
        <w:pStyle w:val="Normal"/>
        <w:numPr>
          <w:ilvl w:val="1"/>
          <w:numId w:val="9"/>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F-5-38 Punktprodukt</w:t>
      </w:r>
    </w:p>
    <w:p>
      <w:pPr>
        <w:pStyle w:val="Normal"/>
        <w:numPr>
          <w:ilvl w:val="1"/>
          <w:numId w:val="9"/>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F-5-39 Kreuzprodukt</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de-DE"/>
          <w:ins w:id="46" w:author="Unknown Author" w:date="2016-08-14T23:15:00Z"/>
        </w:rPr>
      </w:pPr>
      <w:ins w:id="45" w:author="Unknown Author" w:date="2016-08-14T23:15:00Z">
        <w:r>
          <w:rPr>
            <w:rFonts w:eastAsia="Times New Roman" w:cs="Times New Roman" w:ascii="Times New Roman" w:hAnsi="Times New Roman"/>
            <w:b/>
            <w:bCs/>
            <w:sz w:val="36"/>
            <w:szCs w:val="36"/>
            <w:lang w:eastAsia="de-DE"/>
          </w:rPr>
        </w:r>
      </w:ins>
      <w:r>
        <w:br w:type="page"/>
      </w:r>
    </w:p>
    <w:p>
      <w:pPr>
        <w:pStyle w:val="Heading2"/>
        <w:rPr/>
      </w:pPr>
      <w:bookmarkStart w:id="16" w:name="__RefHeading___Toc278_1572651062"/>
      <w:bookmarkEnd w:id="16"/>
      <w:r>
        <w:rPr/>
        <w:t>5. Produktdaten</w:t>
      </w:r>
    </w:p>
    <w:p>
      <w:pPr>
        <w:pStyle w:val="Normal"/>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Die "Gorynych"-Bibliothek speichert keine Daten, da sie nur eine Sammlung von Abstraktionen und Hilfsfunktionen ist.</w:t>
      </w:r>
    </w:p>
    <w:p>
      <w:pPr>
        <w:pStyle w:val="Heading2"/>
        <w:rPr>
          <w:rFonts w:ascii="Times New Roman" w:hAnsi="Times New Roman" w:eastAsia="Times New Roman" w:cs="Times New Roman"/>
          <w:b/>
          <w:b/>
          <w:bCs/>
          <w:sz w:val="36"/>
          <w:szCs w:val="36"/>
          <w:lang w:eastAsia="de-DE"/>
        </w:rPr>
      </w:pPr>
      <w:bookmarkStart w:id="17" w:name="__RefHeading___Toc280_1572651062"/>
      <w:bookmarkEnd w:id="17"/>
      <w:r>
        <w:rPr/>
        <w:t>6. Technische Produktumgebung</w:t>
      </w:r>
    </w:p>
    <w:p>
      <w:pPr>
        <w:pStyle w:val="Heading3"/>
        <w:rPr>
          <w:rFonts w:ascii="Times New Roman" w:hAnsi="Times New Roman" w:eastAsia="Times New Roman" w:cs="Times New Roman"/>
          <w:b/>
          <w:b/>
          <w:bCs/>
          <w:sz w:val="27"/>
          <w:szCs w:val="27"/>
          <w:lang w:eastAsia="de-DE"/>
        </w:rPr>
      </w:pPr>
      <w:bookmarkStart w:id="18" w:name="__RefHeading___Toc282_1572651062"/>
      <w:bookmarkEnd w:id="18"/>
      <w:r>
        <w:rPr/>
        <w:t>6.1 Betriebssysteme</w:t>
      </w:r>
    </w:p>
    <w:p>
      <w:pPr>
        <w:pStyle w:val="Normal"/>
        <w:numPr>
          <w:ilvl w:val="0"/>
          <w:numId w:val="10"/>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Linux</w:t>
      </w:r>
    </w:p>
    <w:p>
      <w:pPr>
        <w:pStyle w:val="Normal"/>
        <w:numPr>
          <w:ilvl w:val="0"/>
          <w:numId w:val="10"/>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Windows (8.1, 10)</w:t>
      </w:r>
    </w:p>
    <w:p>
      <w:pPr>
        <w:pStyle w:val="Heading3"/>
        <w:rPr>
          <w:rFonts w:ascii="Times New Roman" w:hAnsi="Times New Roman" w:eastAsia="Times New Roman" w:cs="Times New Roman"/>
          <w:b/>
          <w:b/>
          <w:bCs/>
          <w:sz w:val="36"/>
          <w:szCs w:val="36"/>
          <w:lang w:eastAsia="de-DE"/>
        </w:rPr>
      </w:pPr>
      <w:bookmarkStart w:id="19" w:name="__RefHeading___Toc284_1572651062"/>
      <w:bookmarkEnd w:id="19"/>
      <w:r>
        <w:rPr/>
        <w:t>6.2 Hardware</w:t>
      </w:r>
    </w:p>
    <w:p>
      <w:pPr>
        <w:pStyle w:val="Normal"/>
        <w:numPr>
          <w:ilvl w:val="0"/>
          <w:numId w:val="11"/>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x86-kompatibler moderner Hauptprozessor</w:t>
      </w:r>
    </w:p>
    <w:p>
      <w:pPr>
        <w:pStyle w:val="Normal"/>
        <w:numPr>
          <w:ilvl w:val="0"/>
          <w:numId w:val="11"/>
        </w:numPr>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OpenCL-kompatibler Grafikprozessor</w:t>
      </w:r>
    </w:p>
    <w:p>
      <w:pPr>
        <w:pStyle w:val="Heading3"/>
        <w:rPr>
          <w:rFonts w:ascii="Times New Roman" w:hAnsi="Times New Roman" w:eastAsia="Times New Roman" w:cs="Times New Roman"/>
          <w:b/>
          <w:b/>
          <w:bCs/>
          <w:sz w:val="36"/>
          <w:szCs w:val="36"/>
          <w:lang w:eastAsia="de-DE"/>
        </w:rPr>
      </w:pPr>
      <w:bookmarkStart w:id="20" w:name="__RefHeading___Toc286_1572651062"/>
      <w:bookmarkEnd w:id="20"/>
      <w:r>
        <w:rPr/>
        <w:t>6.3 Orgware</w:t>
      </w:r>
    </w:p>
    <w:p>
      <w:pPr>
        <w:pStyle w:val="Normal"/>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Nicht vorgesehen.</w:t>
      </w:r>
    </w:p>
    <w:p>
      <w:pPr>
        <w:pStyle w:val="Heading2"/>
        <w:rPr>
          <w:rFonts w:ascii="Times New Roman" w:hAnsi="Times New Roman" w:eastAsia="Times New Roman" w:cs="Times New Roman"/>
          <w:b/>
          <w:b/>
          <w:bCs/>
          <w:sz w:val="36"/>
          <w:szCs w:val="36"/>
          <w:lang w:eastAsia="de-DE"/>
        </w:rPr>
      </w:pPr>
      <w:bookmarkStart w:id="21" w:name="__RefHeading___Toc288_1572651062"/>
      <w:bookmarkEnd w:id="21"/>
      <w:r>
        <w:rPr/>
        <w:t>7. Qualitätsanfoderungen</w:t>
      </w:r>
    </w:p>
    <w:p>
      <w:pPr>
        <w:pStyle w:val="Normal"/>
        <w:spacing w:lineRule="auto" w:line="240" w:beforeAutospacing="1" w:afterAutospacing="1"/>
        <w:rPr/>
      </w:pPr>
      <w:r>
        <w:rPr>
          <w:rFonts w:eastAsia="Times New Roman" w:cs="Times New Roman" w:ascii="Times New Roman" w:hAnsi="Times New Roman"/>
          <w:sz w:val="24"/>
          <w:szCs w:val="24"/>
          <w:lang w:eastAsia="de-DE"/>
        </w:rPr>
        <w:t xml:space="preserve">"Gorynych" muss auf </w:t>
      </w:r>
      <w:del w:id="47" w:author="Unknown Author" w:date="2016-08-14T23:20:00Z">
        <w:r>
          <w:rPr>
            <w:rFonts w:eastAsia="Times New Roman" w:cs="Times New Roman" w:ascii="Times New Roman" w:hAnsi="Times New Roman"/>
            <w:sz w:val="24"/>
            <w:szCs w:val="24"/>
            <w:lang w:eastAsia="de-DE"/>
          </w:rPr>
          <w:delText>allen</w:delText>
        </w:r>
      </w:del>
      <w:ins w:id="48" w:author="Unknown Author" w:date="2016-08-14T23:20:00Z">
        <w:r>
          <w:rPr>
            <w:rFonts w:eastAsia="Times New Roman" w:cs="Times New Roman" w:ascii="Times New Roman" w:hAnsi="Times New Roman"/>
            <w:sz w:val="24"/>
            <w:szCs w:val="24"/>
            <w:lang w:eastAsia="de-DE"/>
          </w:rPr>
          <w:t>gä</w:t>
        </w:r>
      </w:ins>
      <w:ins w:id="49" w:author="Unknown Author" w:date="2016-08-14T23:21:00Z">
        <w:r>
          <w:rPr>
            <w:rFonts w:eastAsia="Times New Roman" w:cs="Times New Roman" w:ascii="Times New Roman" w:hAnsi="Times New Roman"/>
            <w:sz w:val="24"/>
            <w:szCs w:val="24"/>
            <w:lang w:eastAsia="de-DE"/>
          </w:rPr>
          <w:t>ngigen</w:t>
        </w:r>
      </w:ins>
      <w:r>
        <w:rPr>
          <w:rFonts w:eastAsia="Times New Roman" w:cs="Times New Roman" w:ascii="Times New Roman" w:hAnsi="Times New Roman"/>
          <w:sz w:val="24"/>
          <w:szCs w:val="24"/>
          <w:lang w:eastAsia="de-DE"/>
        </w:rPr>
        <w:t xml:space="preserve"> x86</w:t>
      </w:r>
      <w:del w:id="50" w:author="Unknown Author" w:date="2016-08-14T23:21:00Z">
        <w:r>
          <w:rPr>
            <w:rFonts w:eastAsia="Times New Roman" w:cs="Times New Roman" w:ascii="Times New Roman" w:hAnsi="Times New Roman"/>
            <w:sz w:val="24"/>
            <w:szCs w:val="24"/>
            <w:lang w:eastAsia="de-DE"/>
          </w:rPr>
          <w:delText xml:space="preserve"> </w:delText>
        </w:r>
      </w:del>
      <w:ins w:id="51" w:author="Unknown Author" w:date="2016-08-14T23:21:00Z">
        <w:r>
          <w:rPr>
            <w:rFonts w:eastAsia="Times New Roman" w:cs="Times New Roman" w:ascii="Times New Roman" w:hAnsi="Times New Roman"/>
            <w:sz w:val="24"/>
            <w:szCs w:val="24"/>
            <w:lang w:eastAsia="de-DE"/>
          </w:rPr>
          <w:t>-</w:t>
        </w:r>
      </w:ins>
      <w:r>
        <w:rPr>
          <w:rFonts w:eastAsia="Times New Roman" w:cs="Times New Roman" w:ascii="Times New Roman" w:hAnsi="Times New Roman"/>
          <w:sz w:val="24"/>
          <w:szCs w:val="24"/>
          <w:lang w:eastAsia="de-DE"/>
        </w:rPr>
        <w:t>fähigen Prozessoren lauffähig sein, gleiches gilt für Grafikprozessoren mit OpenCL</w:t>
      </w:r>
      <w:ins w:id="52" w:author="Unknown Author" w:date="2016-08-14T23:21:00Z">
        <w:r>
          <w:rPr>
            <w:rFonts w:eastAsia="Times New Roman" w:cs="Times New Roman" w:ascii="Times New Roman" w:hAnsi="Times New Roman"/>
            <w:sz w:val="24"/>
            <w:szCs w:val="24"/>
            <w:lang w:eastAsia="de-DE"/>
          </w:rPr>
          <w:t xml:space="preserve"> Unterstützung</w:t>
        </w:r>
      </w:ins>
      <w:del w:id="53" w:author="Unknown Author" w:date="2016-08-15T20:48:00Z">
        <w:r>
          <w:rPr>
            <w:rFonts w:eastAsia="Times New Roman" w:cs="Times New Roman" w:ascii="Times New Roman" w:hAnsi="Times New Roman"/>
            <w:sz w:val="24"/>
            <w:szCs w:val="24"/>
            <w:lang w:eastAsia="de-DE"/>
          </w:rPr>
          <w:delText xml:space="preserve"> </w:delText>
        </w:r>
      </w:del>
      <w:del w:id="54" w:author="Unknown Author" w:date="2016-08-14T23:21:00Z">
        <w:r>
          <w:rPr>
            <w:rFonts w:eastAsia="Times New Roman" w:cs="Times New Roman" w:ascii="Times New Roman" w:hAnsi="Times New Roman"/>
            <w:sz w:val="24"/>
            <w:szCs w:val="24"/>
            <w:lang w:eastAsia="de-DE"/>
          </w:rPr>
          <w:delText>kompatibilität</w:delText>
        </w:r>
      </w:del>
      <w:r>
        <w:rPr>
          <w:rFonts w:eastAsia="Times New Roman" w:cs="Times New Roman" w:ascii="Times New Roman" w:hAnsi="Times New Roman"/>
          <w:sz w:val="24"/>
          <w:szCs w:val="24"/>
          <w:lang w:eastAsia="de-DE"/>
        </w:rPr>
        <w:t>.</w:t>
      </w:r>
    </w:p>
    <w:p>
      <w:pPr>
        <w:pStyle w:val="Heading2"/>
        <w:rPr>
          <w:rFonts w:ascii="Times New Roman" w:hAnsi="Times New Roman" w:eastAsia="Times New Roman" w:cs="Times New Roman"/>
          <w:b/>
          <w:b/>
          <w:bCs/>
          <w:sz w:val="24"/>
          <w:szCs w:val="24"/>
          <w:lang w:eastAsia="de-DE"/>
          <w:del w:id="57" w:author="Lothar" w:date="2016-08-14T17:08:00Z"/>
        </w:rPr>
      </w:pPr>
      <w:del w:id="56" w:author="Lothar" w:date="2016-08-14T17:08:00Z">
        <w:r>
          <w:rPr/>
        </w:r>
      </w:del>
    </w:p>
    <w:p>
      <w:pPr>
        <w:pStyle w:val="Heading2"/>
        <w:rPr/>
      </w:pPr>
      <w:bookmarkStart w:id="22" w:name="__RefHeading___Toc714_1572651062"/>
      <w:bookmarkEnd w:id="22"/>
      <w:r>
        <w:rPr/>
        <w:t>8. Benutzeroberfläche</w:t>
      </w:r>
    </w:p>
    <w:p>
      <w:pPr>
        <w:pStyle w:val="Normal"/>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Nicht vorgesehen.</w:t>
      </w:r>
    </w:p>
    <w:p>
      <w:pPr>
        <w:pStyle w:val="Heading2"/>
        <w:rPr/>
      </w:pPr>
      <w:bookmarkStart w:id="23" w:name="__RefHeading___Toc290_1572651062"/>
      <w:bookmarkEnd w:id="23"/>
      <w:r>
        <w:rPr/>
        <w:t>9. Nicht-Funktionale Anforderungen</w:t>
      </w:r>
    </w:p>
    <w:p>
      <w:pPr>
        <w:pStyle w:val="Normal"/>
        <w:numPr>
          <w:ilvl w:val="0"/>
          <w:numId w:val="12"/>
        </w:numPr>
        <w:spacing w:lineRule="auto" w:line="240" w:beforeAutospacing="1" w:afterAutospacing="1"/>
        <w:rPr/>
      </w:pPr>
      <w:ins w:id="58" w:author="Unknown Author" w:date="2016-08-14T23:22:00Z">
        <w:r>
          <w:rPr>
            <w:rFonts w:eastAsia="Times New Roman" w:cs="Times New Roman" w:ascii="Times New Roman" w:hAnsi="Times New Roman"/>
            <w:sz w:val="24"/>
            <w:szCs w:val="24"/>
            <w:lang w:eastAsia="de-DE"/>
          </w:rPr>
          <w:t xml:space="preserve">NF-1-10 </w:t>
        </w:r>
      </w:ins>
      <w:del w:id="59" w:author="Unknown Author" w:date="2016-08-14T23:22:00Z">
        <w:r>
          <w:rPr>
            <w:rFonts w:eastAsia="Times New Roman" w:cs="Times New Roman" w:ascii="Times New Roman" w:hAnsi="Times New Roman"/>
            <w:sz w:val="24"/>
            <w:szCs w:val="24"/>
            <w:lang w:eastAsia="de-DE"/>
          </w:rPr>
          <w:delText xml:space="preserve">"Gorynych" muss </w:delText>
        </w:r>
      </w:del>
      <w:ins w:id="60" w:author="Unknown Author" w:date="2016-08-14T23:22:00Z">
        <w:r>
          <w:rPr>
            <w:rFonts w:eastAsia="Times New Roman" w:cs="Times New Roman" w:ascii="Times New Roman" w:hAnsi="Times New Roman"/>
            <w:sz w:val="24"/>
            <w:szCs w:val="24"/>
            <w:lang w:eastAsia="de-DE"/>
          </w:rPr>
          <w:t xml:space="preserve"> Die Projektar</w:t>
        </w:r>
      </w:ins>
      <w:ins w:id="61" w:author="Unknown Author" w:date="2016-08-14T23:23:00Z">
        <w:r>
          <w:rPr>
            <w:rFonts w:eastAsia="Times New Roman" w:cs="Times New Roman" w:ascii="Times New Roman" w:hAnsi="Times New Roman"/>
            <w:sz w:val="24"/>
            <w:szCs w:val="24"/>
            <w:lang w:eastAsia="de-DE"/>
          </w:rPr>
          <w:t xml:space="preserve">chitektur muss </w:t>
        </w:r>
      </w:ins>
      <w:r>
        <w:rPr>
          <w:rFonts w:eastAsia="Times New Roman" w:cs="Times New Roman" w:ascii="Times New Roman" w:hAnsi="Times New Roman"/>
          <w:sz w:val="24"/>
          <w:szCs w:val="24"/>
          <w:lang w:eastAsia="de-DE"/>
        </w:rPr>
        <w:t>weiterhin modular und wartbar sein</w:t>
      </w:r>
      <w:ins w:id="62" w:author="Lothar" w:date="2016-08-14T17:12:00Z">
        <w:r>
          <w:rPr>
            <w:rFonts w:eastAsia="Times New Roman" w:cs="Times New Roman" w:ascii="Times New Roman" w:hAnsi="Times New Roman"/>
            <w:sz w:val="24"/>
            <w:szCs w:val="24"/>
            <w:lang w:eastAsia="de-DE"/>
          </w:rPr>
          <w:t>.</w:t>
        </w:r>
      </w:ins>
    </w:p>
    <w:p>
      <w:pPr>
        <w:pStyle w:val="Normal"/>
        <w:numPr>
          <w:ilvl w:val="0"/>
          <w:numId w:val="12"/>
        </w:numPr>
        <w:spacing w:lineRule="auto" w:line="240" w:beforeAutospacing="1" w:afterAutospacing="1"/>
        <w:rPr>
          <w:rFonts w:ascii="Times New Roman" w:hAnsi="Times New Roman" w:eastAsia="Times New Roman" w:cs="Times New Roman"/>
          <w:sz w:val="24"/>
          <w:szCs w:val="24"/>
          <w:lang w:eastAsia="de-DE"/>
        </w:rPr>
      </w:pPr>
      <w:ins w:id="63" w:author="Unknown Author" w:date="2016-08-14T23:22:00Z">
        <w:bookmarkStart w:id="24" w:name="_GoBack"/>
        <w:bookmarkEnd w:id="24"/>
        <w:r>
          <w:rPr>
            <w:rFonts w:eastAsia="Times New Roman" w:cs="Times New Roman" w:ascii="Times New Roman" w:hAnsi="Times New Roman"/>
            <w:sz w:val="24"/>
            <w:szCs w:val="24"/>
            <w:lang w:eastAsia="de-DE"/>
          </w:rPr>
          <w:t>NF-1-20 Das Projekt muss erweiterbar bleiben.</w:t>
        </w:r>
      </w:ins>
    </w:p>
    <w:p>
      <w:pPr>
        <w:pStyle w:val="Normal"/>
        <w:widowControl/>
        <w:bidi w:val="0"/>
        <w:spacing w:lineRule="auto" w:line="276" w:before="0" w:after="200"/>
        <w:jc w:val="left"/>
        <w:rPr/>
      </w:pPr>
      <w:ins w:id="64" w:author="Unknown Author" w:date="2016-08-15T07:40:00Z">
        <w:r>
          <w:rPr/>
        </w:r>
      </w:ins>
      <w:r>
        <w:br w:type="page"/>
      </w:r>
    </w:p>
    <w:p>
      <w:pPr>
        <w:pStyle w:val="Heading2"/>
        <w:rPr/>
      </w:pPr>
      <w:ins w:id="65" w:author="Unknown Author" w:date="2016-08-15T07:40:00Z">
        <w:bookmarkStart w:id="25" w:name="__RefHeading___Toc292_1572651062"/>
        <w:bookmarkEnd w:id="25"/>
        <w:r>
          <w:rPr/>
          <w:t>10. Revisionshistorie</w:t>
        </w:r>
      </w:ins>
    </w:p>
    <w:p>
      <w:pPr>
        <w:pStyle w:val="TextBody"/>
        <w:rPr>
          <w:rFonts w:ascii="Times new Roman" w:hAnsi="Times new Roman"/>
          <w:sz w:val="24"/>
          <w:szCs w:val="24"/>
        </w:rPr>
      </w:pPr>
      <w:ins w:id="66" w:author="Unknown Author" w:date="2016-08-15T07:40:00Z">
        <w:r>
          <w:rPr>
            <w:rFonts w:ascii="Times new Roman" w:hAnsi="Times new Roman"/>
            <w:sz w:val="24"/>
            <w:szCs w:val="24"/>
          </w:rPr>
          <w:t>V1.0 Sergej Zuyev, 13.08.2016</w:t>
        </w:r>
      </w:ins>
    </w:p>
    <w:p>
      <w:pPr>
        <w:pStyle w:val="TextBody"/>
        <w:rPr>
          <w:rFonts w:ascii="Times new Roman" w:hAnsi="Times new Roman"/>
          <w:sz w:val="24"/>
          <w:szCs w:val="24"/>
        </w:rPr>
      </w:pPr>
      <w:ins w:id="67" w:author="Unknown Author" w:date="2016-08-15T07:41:00Z">
        <w:r>
          <w:rPr>
            <w:rFonts w:ascii="Times new Roman" w:hAnsi="Times new Roman"/>
            <w:sz w:val="24"/>
            <w:szCs w:val="24"/>
          </w:rPr>
          <w:t>V1.1 Marten Wick, 14.08.2016</w:t>
        </w:r>
      </w:ins>
    </w:p>
    <w:p>
      <w:pPr>
        <w:pStyle w:val="TextBody"/>
        <w:rPr>
          <w:rFonts w:ascii="Times new Roman" w:hAnsi="Times new Roman"/>
          <w:sz w:val="24"/>
          <w:szCs w:val="24"/>
        </w:rPr>
      </w:pPr>
      <w:ins w:id="68" w:author="Unknown Author" w:date="2016-08-15T07:41:00Z">
        <w:r>
          <w:rPr>
            <w:rFonts w:ascii="Times new Roman" w:hAnsi="Times new Roman"/>
            <w:sz w:val="24"/>
            <w:szCs w:val="24"/>
          </w:rPr>
          <w:t>V1.2 Sergej Zuyev, 15.08.2016</w:t>
        </w:r>
      </w:ins>
    </w:p>
    <w:p>
      <w:pPr>
        <w:pStyle w:val="TextBody"/>
        <w:rPr>
          <w:rFonts w:ascii="Times new Roman" w:hAnsi="Times new Roman"/>
          <w:sz w:val="24"/>
          <w:szCs w:val="24"/>
        </w:rPr>
      </w:pPr>
      <w:ins w:id="69" w:author="Unknown Author" w:date="2016-08-15T20:49:00Z">
        <w:r>
          <w:rPr>
            <w:rFonts w:ascii="Times new Roman" w:hAnsi="Times new Roman"/>
            <w:sz w:val="24"/>
            <w:szCs w:val="24"/>
          </w:rPr>
        </w:r>
      </w:ins>
    </w:p>
    <w:p>
      <w:pPr>
        <w:pStyle w:val="Heading2"/>
        <w:rPr/>
      </w:pPr>
      <w:ins w:id="70" w:author="Unknown Author" w:date="2016-08-15T20:49:00Z">
        <w:bookmarkStart w:id="26" w:name="__RefHeading___Toc294_1572651062"/>
        <w:bookmarkEnd w:id="26"/>
        <w:r>
          <w:rPr/>
          <w:t xml:space="preserve">11. </w:t>
        </w:r>
      </w:ins>
      <w:ins w:id="71" w:author="Unknown Author" w:date="2016-08-15T20:49:00Z">
        <w:r>
          <w:rPr/>
          <w:t>Referenzen:</w:t>
        </w:r>
      </w:ins>
    </w:p>
    <w:p>
      <w:pPr>
        <w:pStyle w:val="TextBody"/>
        <w:rPr>
          <w:rFonts w:ascii="Times new Roman" w:hAnsi="Times new Roman"/>
          <w:sz w:val="24"/>
          <w:szCs w:val="24"/>
        </w:rPr>
      </w:pPr>
      <w:ins w:id="72" w:author="Unknown Author" w:date="2016-08-15T20:50:00Z">
        <w:r>
          <w:rPr>
            <w:rFonts w:ascii="Times new Roman" w:hAnsi="Times new Roman"/>
            <w:sz w:val="24"/>
            <w:szCs w:val="24"/>
          </w:rPr>
          <w:t xml:space="preserve">1. Gorynych: </w:t>
        </w:r>
      </w:ins>
      <w:hyperlink r:id="rId2">
        <w:ins w:id="73" w:author="Unknown Author" w:date="2016-08-15T20:50:00Z">
          <w:r>
            <w:rPr>
              <w:rStyle w:val="InternetLink"/>
              <w:rFonts w:ascii="Times new Roman" w:hAnsi="Times new Roman"/>
              <w:sz w:val="24"/>
              <w:szCs w:val="24"/>
            </w:rPr>
            <w:t>https://github.com/zz-systems/gorynych</w:t>
          </w:r>
        </w:ins>
      </w:hyperlink>
    </w:p>
    <w:p>
      <w:pPr>
        <w:pStyle w:val="TextBody"/>
        <w:rPr>
          <w:rFonts w:ascii="Times new Roman" w:hAnsi="Times new Roman"/>
          <w:sz w:val="24"/>
          <w:szCs w:val="24"/>
        </w:rPr>
      </w:pPr>
      <w:ins w:id="74" w:author="Unknown Author" w:date="2016-08-15T20:50:00Z">
        <w:r>
          <w:rPr>
            <w:rFonts w:ascii="Times new Roman" w:hAnsi="Times new Roman"/>
            <w:sz w:val="24"/>
            <w:szCs w:val="24"/>
          </w:rPr>
          <w:t xml:space="preserve">2. Solowej: </w:t>
        </w:r>
      </w:ins>
      <w:hyperlink r:id="rId3">
        <w:ins w:id="75" w:author="Unknown Author" w:date="2016-08-15T20:50:00Z">
          <w:r>
            <w:rPr>
              <w:rStyle w:val="InternetLink"/>
              <w:rFonts w:ascii="Times new Roman" w:hAnsi="Times new Roman"/>
              <w:sz w:val="24"/>
              <w:szCs w:val="24"/>
            </w:rPr>
            <w:t>https://github.com/zz-systems/solowej</w:t>
          </w:r>
        </w:ins>
      </w:hyperlink>
    </w:p>
    <w:p>
      <w:pPr>
        <w:pStyle w:val="TextBody"/>
        <w:spacing w:before="0" w:after="140"/>
        <w:rPr>
          <w:rFonts w:ascii="Times new Roman" w:hAnsi="Times new Roman"/>
          <w:sz w:val="24"/>
          <w:szCs w:val="24"/>
        </w:rPr>
      </w:pPr>
      <w:r>
        <w:rPr>
          <w:rFonts w:ascii="Times new Roman" w:hAnsi="Times new Roman"/>
          <w:sz w:val="24"/>
          <w:szCs w:val="24"/>
        </w:rPr>
      </w:r>
    </w:p>
    <w:sectPr>
      <w:footerReference w:type="default" r:id="rId4"/>
      <w:type w:val="nextPage"/>
      <w:pgSz w:w="11906" w:h="16838"/>
      <w:pgMar w:left="1417" w:right="1417" w:header="0" w:top="1417" w:footer="1134" w:bottom="1673"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default"/>
  </w:font>
  <w:font w:name="Times new Roman">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ins w:id="76" w:author="Unknown Author" w:date="2016-08-15T16:11:00Z">
      <w:r>
        <w:rPr/>
        <w:fldChar w:fldCharType="begin"/>
      </w:r>
    </w:ins>
    <w:r>
      <w:instrText> PAGE </w:instrText>
    </w:r>
    <w:r>
      <w:fldChar w:fldCharType="separate"/>
    </w:r>
    <w:r>
      <w:t>10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4"/>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4"/>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4"/>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trackRevisions/>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de-DE" w:eastAsia="en-US" w:bidi="ar-SA"/>
    </w:rPr>
  </w:style>
  <w:style w:type="paragraph" w:styleId="Heading1">
    <w:name w:val="Heading 1"/>
    <w:basedOn w:val="Normal"/>
    <w:link w:val="berschrift1Zchn"/>
    <w:uiPriority w:val="9"/>
    <w:qFormat/>
    <w:rsid w:val="00f569fe"/>
    <w:pPr>
      <w:spacing w:lineRule="auto" w:line="240" w:beforeAutospacing="1" w:afterAutospacing="1"/>
      <w:outlineLvl w:val="0"/>
    </w:pPr>
    <w:rPr>
      <w:rFonts w:ascii="Times New Roman" w:hAnsi="Times New Roman" w:eastAsia="Times New Roman" w:cs="Times New Roman"/>
      <w:b/>
      <w:bCs/>
      <w:sz w:val="48"/>
      <w:szCs w:val="48"/>
      <w:lang w:eastAsia="de-DE"/>
    </w:rPr>
  </w:style>
  <w:style w:type="paragraph" w:styleId="Heading2">
    <w:name w:val="Heading 2"/>
    <w:basedOn w:val="Normal"/>
    <w:link w:val="berschrift2Zchn"/>
    <w:uiPriority w:val="9"/>
    <w:qFormat/>
    <w:rsid w:val="00f569fe"/>
    <w:pPr>
      <w:spacing w:lineRule="auto" w:line="240" w:beforeAutospacing="1" w:afterAutospacing="1"/>
      <w:outlineLvl w:val="1"/>
    </w:pPr>
    <w:rPr>
      <w:rFonts w:ascii="Times New Roman" w:hAnsi="Times New Roman" w:eastAsia="Times New Roman" w:cs="Times New Roman"/>
      <w:b/>
      <w:bCs/>
      <w:sz w:val="36"/>
      <w:szCs w:val="36"/>
      <w:lang w:eastAsia="de-DE"/>
    </w:rPr>
  </w:style>
  <w:style w:type="paragraph" w:styleId="Heading3">
    <w:name w:val="Heading 3"/>
    <w:basedOn w:val="Normal"/>
    <w:link w:val="berschrift3Zchn"/>
    <w:uiPriority w:val="9"/>
    <w:qFormat/>
    <w:rsid w:val="00f569fe"/>
    <w:pPr>
      <w:spacing w:lineRule="auto" w:line="240" w:beforeAutospacing="1" w:afterAutospacing="1"/>
      <w:outlineLvl w:val="2"/>
    </w:pPr>
    <w:rPr>
      <w:rFonts w:ascii="Times New Roman" w:hAnsi="Times New Roman" w:eastAsia="Times New Roman" w:cs="Times New Roman"/>
      <w:b/>
      <w:bCs/>
      <w:sz w:val="27"/>
      <w:szCs w:val="27"/>
      <w:lang w:eastAsia="de-DE"/>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f569fe"/>
    <w:rPr>
      <w:rFonts w:ascii="Times New Roman" w:hAnsi="Times New Roman" w:eastAsia="Times New Roman" w:cs="Times New Roman"/>
      <w:b/>
      <w:bCs/>
      <w:sz w:val="48"/>
      <w:szCs w:val="48"/>
      <w:lang w:eastAsia="de-DE"/>
    </w:rPr>
  </w:style>
  <w:style w:type="character" w:styleId="Berschrift2Zchn" w:customStyle="1">
    <w:name w:val="Überschrift 2 Zchn"/>
    <w:basedOn w:val="DefaultParagraphFont"/>
    <w:link w:val="berschrift2"/>
    <w:uiPriority w:val="9"/>
    <w:qFormat/>
    <w:rsid w:val="00f569fe"/>
    <w:rPr>
      <w:rFonts w:ascii="Times New Roman" w:hAnsi="Times New Roman" w:eastAsia="Times New Roman" w:cs="Times New Roman"/>
      <w:b/>
      <w:bCs/>
      <w:sz w:val="36"/>
      <w:szCs w:val="36"/>
      <w:lang w:eastAsia="de-DE"/>
    </w:rPr>
  </w:style>
  <w:style w:type="character" w:styleId="Berschrift3Zchn" w:customStyle="1">
    <w:name w:val="Überschrift 3 Zchn"/>
    <w:basedOn w:val="DefaultParagraphFont"/>
    <w:link w:val="berschrift3"/>
    <w:uiPriority w:val="9"/>
    <w:qFormat/>
    <w:rsid w:val="00f569fe"/>
    <w:rPr>
      <w:rFonts w:ascii="Times New Roman" w:hAnsi="Times New Roman" w:eastAsia="Times New Roman" w:cs="Times New Roman"/>
      <w:b/>
      <w:bCs/>
      <w:sz w:val="27"/>
      <w:szCs w:val="27"/>
      <w:lang w:eastAsia="de-DE"/>
    </w:rPr>
  </w:style>
  <w:style w:type="character" w:styleId="Strong">
    <w:name w:val="Strong"/>
    <w:basedOn w:val="DefaultParagraphFont"/>
    <w:uiPriority w:val="22"/>
    <w:qFormat/>
    <w:rsid w:val="00f569fe"/>
    <w:rPr>
      <w:b/>
      <w:bCs/>
    </w:rPr>
  </w:style>
  <w:style w:type="character" w:styleId="ListLabel1">
    <w:name w:val="ListLabel 1"/>
    <w:qFormat/>
    <w:rPr>
      <w:rFonts w:ascii="Times New Roman" w:hAnsi="Times New Roman"/>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Times New Roman" w:hAnsi="Times New Roman"/>
      <w:sz w:val="24"/>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Times New Roman" w:hAnsi="Times New Roman"/>
      <w:sz w:val="24"/>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Times New Roman" w:hAnsi="Times New Roman"/>
      <w:sz w:val="24"/>
    </w:rPr>
  </w:style>
  <w:style w:type="character" w:styleId="ListLabel38">
    <w:name w:val="ListLabel 38"/>
    <w:qFormat/>
    <w:rPr>
      <w:rFonts w:ascii="Times New Roman" w:hAnsi="Times New Roman"/>
      <w:sz w:val="24"/>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Times New Roman" w:hAnsi="Times New Roman"/>
      <w:sz w:val="24"/>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Times New Roman" w:hAnsi="Times New Roman"/>
      <w:sz w:val="24"/>
    </w:rPr>
  </w:style>
  <w:style w:type="character" w:styleId="ListLabel56">
    <w:name w:val="ListLabel 56"/>
    <w:qFormat/>
    <w:rPr>
      <w:rFonts w:ascii="Times New Roman" w:hAnsi="Times New Roman"/>
      <w:sz w:val="24"/>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ascii="Times New Roman" w:hAnsi="Times New Roman"/>
      <w:sz w:val="24"/>
    </w:rPr>
  </w:style>
  <w:style w:type="character" w:styleId="ListLabel65">
    <w:name w:val="ListLabel 65"/>
    <w:qFormat/>
    <w:rPr>
      <w:rFonts w:ascii="Times New Roman" w:hAnsi="Times New Roman"/>
      <w:sz w:val="24"/>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rFonts w:ascii="Times New Roman" w:hAnsi="Times New Roman"/>
      <w:sz w:val="24"/>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rFonts w:ascii="Times New Roman" w:hAnsi="Times New Roman"/>
      <w:sz w:val="24"/>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rFonts w:ascii="Times New Roman" w:hAnsi="Times New Roman"/>
      <w:sz w:val="24"/>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rFonts w:ascii="Times New Roman" w:hAnsi="Times New Roman" w:cs="Symbol"/>
      <w:sz w:val="24"/>
    </w:rPr>
  </w:style>
  <w:style w:type="character" w:styleId="ListLabel101">
    <w:name w:val="ListLabel 101"/>
    <w:qFormat/>
    <w:rPr>
      <w:rFonts w:cs="Courier New"/>
      <w:sz w:val="20"/>
    </w:rPr>
  </w:style>
  <w:style w:type="character" w:styleId="ListLabel102">
    <w:name w:val="ListLabel 102"/>
    <w:qFormat/>
    <w:rPr>
      <w:rFonts w:cs="Wingdings"/>
      <w:sz w:val="20"/>
    </w:rPr>
  </w:style>
  <w:style w:type="character" w:styleId="ListLabel103">
    <w:name w:val="ListLabel 103"/>
    <w:qFormat/>
    <w:rPr>
      <w:rFonts w:cs="Wingdings"/>
      <w:sz w:val="20"/>
    </w:rPr>
  </w:style>
  <w:style w:type="character" w:styleId="ListLabel104">
    <w:name w:val="ListLabel 104"/>
    <w:qFormat/>
    <w:rPr>
      <w:rFonts w:cs="Wingdings"/>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ascii="Times New Roman" w:hAnsi="Times New Roman" w:cs="Symbol"/>
      <w:sz w:val="24"/>
    </w:rPr>
  </w:style>
  <w:style w:type="character" w:styleId="ListLabel110">
    <w:name w:val="ListLabel 110"/>
    <w:qFormat/>
    <w:rPr>
      <w:rFonts w:cs="Courier New"/>
      <w:sz w:val="20"/>
    </w:rPr>
  </w:style>
  <w:style w:type="character" w:styleId="ListLabel111">
    <w:name w:val="ListLabel 111"/>
    <w:qFormat/>
    <w:rPr>
      <w:rFonts w:cs="Wingdings"/>
      <w:sz w:val="20"/>
    </w:rPr>
  </w:style>
  <w:style w:type="character" w:styleId="ListLabel112">
    <w:name w:val="ListLabel 112"/>
    <w:qFormat/>
    <w:rPr>
      <w:rFonts w:cs="Wingdings"/>
      <w:sz w:val="20"/>
    </w:rPr>
  </w:style>
  <w:style w:type="character" w:styleId="ListLabel113">
    <w:name w:val="ListLabel 113"/>
    <w:qFormat/>
    <w:rPr>
      <w:rFonts w:cs="Wingdings"/>
      <w:sz w:val="20"/>
    </w:rPr>
  </w:style>
  <w:style w:type="character" w:styleId="ListLabel114">
    <w:name w:val="ListLabel 114"/>
    <w:qFormat/>
    <w:rPr>
      <w:rFonts w:cs="Wingdings"/>
      <w:sz w:val="20"/>
    </w:rPr>
  </w:style>
  <w:style w:type="character" w:styleId="ListLabel115">
    <w:name w:val="ListLabel 115"/>
    <w:qFormat/>
    <w:rPr>
      <w:rFonts w:cs="Wingdings"/>
      <w:sz w:val="20"/>
    </w:rPr>
  </w:style>
  <w:style w:type="character" w:styleId="ListLabel116">
    <w:name w:val="ListLabel 116"/>
    <w:qFormat/>
    <w:rPr>
      <w:rFonts w:cs="Wingdings"/>
      <w:sz w:val="20"/>
    </w:rPr>
  </w:style>
  <w:style w:type="character" w:styleId="ListLabel117">
    <w:name w:val="ListLabel 117"/>
    <w:qFormat/>
    <w:rPr>
      <w:rFonts w:cs="Wingdings"/>
      <w:sz w:val="20"/>
    </w:rPr>
  </w:style>
  <w:style w:type="character" w:styleId="ListLabel118">
    <w:name w:val="ListLabel 118"/>
    <w:qFormat/>
    <w:rPr>
      <w:rFonts w:ascii="Times New Roman" w:hAnsi="Times New Roman" w:cs="Symbol"/>
      <w:sz w:val="24"/>
    </w:rPr>
  </w:style>
  <w:style w:type="character" w:styleId="ListLabel119">
    <w:name w:val="ListLabel 119"/>
    <w:qFormat/>
    <w:rPr>
      <w:rFonts w:cs="Courier New"/>
      <w:sz w:val="20"/>
    </w:rPr>
  </w:style>
  <w:style w:type="character" w:styleId="ListLabel120">
    <w:name w:val="ListLabel 120"/>
    <w:qFormat/>
    <w:rPr>
      <w:rFonts w:cs="Wingdings"/>
      <w:sz w:val="20"/>
    </w:rPr>
  </w:style>
  <w:style w:type="character" w:styleId="ListLabel121">
    <w:name w:val="ListLabel 121"/>
    <w:qFormat/>
    <w:rPr>
      <w:rFonts w:cs="Wingdings"/>
      <w:sz w:val="20"/>
    </w:rPr>
  </w:style>
  <w:style w:type="character" w:styleId="ListLabel122">
    <w:name w:val="ListLabel 122"/>
    <w:qFormat/>
    <w:rPr>
      <w:rFonts w:cs="Wingdings"/>
      <w:sz w:val="20"/>
    </w:rPr>
  </w:style>
  <w:style w:type="character" w:styleId="ListLabel123">
    <w:name w:val="ListLabel 123"/>
    <w:qFormat/>
    <w:rPr>
      <w:rFonts w:cs="Wingdings"/>
      <w:sz w:val="20"/>
    </w:rPr>
  </w:style>
  <w:style w:type="character" w:styleId="ListLabel124">
    <w:name w:val="ListLabel 124"/>
    <w:qFormat/>
    <w:rPr>
      <w:rFonts w:cs="Wingdings"/>
      <w:sz w:val="20"/>
    </w:rPr>
  </w:style>
  <w:style w:type="character" w:styleId="ListLabel125">
    <w:name w:val="ListLabel 125"/>
    <w:qFormat/>
    <w:rPr>
      <w:rFonts w:cs="Wingdings"/>
      <w:sz w:val="20"/>
    </w:rPr>
  </w:style>
  <w:style w:type="character" w:styleId="ListLabel126">
    <w:name w:val="ListLabel 126"/>
    <w:qFormat/>
    <w:rPr>
      <w:rFonts w:cs="Wingdings"/>
      <w:sz w:val="20"/>
    </w:rPr>
  </w:style>
  <w:style w:type="character" w:styleId="ListLabel127">
    <w:name w:val="ListLabel 127"/>
    <w:qFormat/>
    <w:rPr>
      <w:rFonts w:ascii="Times New Roman" w:hAnsi="Times New Roman" w:cs="Symbol"/>
      <w:sz w:val="24"/>
    </w:rPr>
  </w:style>
  <w:style w:type="character" w:styleId="ListLabel128">
    <w:name w:val="ListLabel 128"/>
    <w:qFormat/>
    <w:rPr>
      <w:rFonts w:cs="Courier New"/>
      <w:sz w:val="20"/>
    </w:rPr>
  </w:style>
  <w:style w:type="character" w:styleId="ListLabel129">
    <w:name w:val="ListLabel 129"/>
    <w:qFormat/>
    <w:rPr>
      <w:rFonts w:cs="Wingdings"/>
      <w:sz w:val="20"/>
    </w:rPr>
  </w:style>
  <w:style w:type="character" w:styleId="ListLabel130">
    <w:name w:val="ListLabel 130"/>
    <w:qFormat/>
    <w:rPr>
      <w:rFonts w:cs="Wingdings"/>
      <w:sz w:val="20"/>
    </w:rPr>
  </w:style>
  <w:style w:type="character" w:styleId="ListLabel131">
    <w:name w:val="ListLabel 131"/>
    <w:qFormat/>
    <w:rPr>
      <w:rFonts w:cs="Wingdings"/>
      <w:sz w:val="20"/>
    </w:rPr>
  </w:style>
  <w:style w:type="character" w:styleId="ListLabel132">
    <w:name w:val="ListLabel 132"/>
    <w:qFormat/>
    <w:rPr>
      <w:rFonts w:cs="Wingdings"/>
      <w:sz w:val="20"/>
    </w:rPr>
  </w:style>
  <w:style w:type="character" w:styleId="ListLabel133">
    <w:name w:val="ListLabel 133"/>
    <w:qFormat/>
    <w:rPr>
      <w:rFonts w:cs="Wingdings"/>
      <w:sz w:val="20"/>
    </w:rPr>
  </w:style>
  <w:style w:type="character" w:styleId="ListLabel134">
    <w:name w:val="ListLabel 134"/>
    <w:qFormat/>
    <w:rPr>
      <w:rFonts w:cs="Wingdings"/>
      <w:sz w:val="20"/>
    </w:rPr>
  </w:style>
  <w:style w:type="character" w:styleId="ListLabel135">
    <w:name w:val="ListLabel 135"/>
    <w:qFormat/>
    <w:rPr>
      <w:rFonts w:cs="Wingdings"/>
      <w:sz w:val="20"/>
    </w:rPr>
  </w:style>
  <w:style w:type="character" w:styleId="ListLabel136">
    <w:name w:val="ListLabel 136"/>
    <w:qFormat/>
    <w:rPr>
      <w:rFonts w:ascii="Times New Roman" w:hAnsi="Times New Roman" w:cs="Symbol"/>
      <w:sz w:val="24"/>
    </w:rPr>
  </w:style>
  <w:style w:type="character" w:styleId="ListLabel137">
    <w:name w:val="ListLabel 137"/>
    <w:qFormat/>
    <w:rPr>
      <w:rFonts w:ascii="Times New Roman" w:hAnsi="Times New Roman" w:cs="Courier New"/>
      <w:sz w:val="24"/>
    </w:rPr>
  </w:style>
  <w:style w:type="character" w:styleId="ListLabel138">
    <w:name w:val="ListLabel 138"/>
    <w:qFormat/>
    <w:rPr>
      <w:rFonts w:cs="Wingdings"/>
      <w:sz w:val="20"/>
    </w:rPr>
  </w:style>
  <w:style w:type="character" w:styleId="ListLabel139">
    <w:name w:val="ListLabel 139"/>
    <w:qFormat/>
    <w:rPr>
      <w:rFonts w:cs="Wingdings"/>
      <w:sz w:val="20"/>
    </w:rPr>
  </w:style>
  <w:style w:type="character" w:styleId="ListLabel140">
    <w:name w:val="ListLabel 140"/>
    <w:qFormat/>
    <w:rPr>
      <w:rFonts w:cs="Wingdings"/>
      <w:sz w:val="20"/>
    </w:rPr>
  </w:style>
  <w:style w:type="character" w:styleId="ListLabel141">
    <w:name w:val="ListLabel 141"/>
    <w:qFormat/>
    <w:rPr>
      <w:rFonts w:cs="Wingdings"/>
      <w:sz w:val="20"/>
    </w:rPr>
  </w:style>
  <w:style w:type="character" w:styleId="ListLabel142">
    <w:name w:val="ListLabel 142"/>
    <w:qFormat/>
    <w:rPr>
      <w:rFonts w:cs="Wingdings"/>
      <w:sz w:val="20"/>
    </w:rPr>
  </w:style>
  <w:style w:type="character" w:styleId="ListLabel143">
    <w:name w:val="ListLabel 143"/>
    <w:qFormat/>
    <w:rPr>
      <w:rFonts w:cs="Wingdings"/>
      <w:sz w:val="20"/>
    </w:rPr>
  </w:style>
  <w:style w:type="character" w:styleId="ListLabel144">
    <w:name w:val="ListLabel 144"/>
    <w:qFormat/>
    <w:rPr>
      <w:rFonts w:cs="Wingdings"/>
      <w:sz w:val="20"/>
    </w:rPr>
  </w:style>
  <w:style w:type="character" w:styleId="ListLabel145">
    <w:name w:val="ListLabel 145"/>
    <w:qFormat/>
    <w:rPr>
      <w:rFonts w:ascii="Times New Roman" w:hAnsi="Times New Roman" w:cs="Symbol"/>
      <w:sz w:val="24"/>
    </w:rPr>
  </w:style>
  <w:style w:type="character" w:styleId="ListLabel146">
    <w:name w:val="ListLabel 146"/>
    <w:qFormat/>
    <w:rPr>
      <w:rFonts w:cs="Courier New"/>
      <w:sz w:val="20"/>
    </w:rPr>
  </w:style>
  <w:style w:type="character" w:styleId="ListLabel147">
    <w:name w:val="ListLabel 147"/>
    <w:qFormat/>
    <w:rPr>
      <w:rFonts w:cs="Wingdings"/>
      <w:sz w:val="20"/>
    </w:rPr>
  </w:style>
  <w:style w:type="character" w:styleId="ListLabel148">
    <w:name w:val="ListLabel 148"/>
    <w:qFormat/>
    <w:rPr>
      <w:rFonts w:cs="Wingdings"/>
      <w:sz w:val="20"/>
    </w:rPr>
  </w:style>
  <w:style w:type="character" w:styleId="ListLabel149">
    <w:name w:val="ListLabel 149"/>
    <w:qFormat/>
    <w:rPr>
      <w:rFonts w:cs="Wingdings"/>
      <w:sz w:val="20"/>
    </w:rPr>
  </w:style>
  <w:style w:type="character" w:styleId="ListLabel150">
    <w:name w:val="ListLabel 150"/>
    <w:qFormat/>
    <w:rPr>
      <w:rFonts w:cs="Wingdings"/>
      <w:sz w:val="20"/>
    </w:rPr>
  </w:style>
  <w:style w:type="character" w:styleId="ListLabel151">
    <w:name w:val="ListLabel 151"/>
    <w:qFormat/>
    <w:rPr>
      <w:rFonts w:cs="Wingdings"/>
      <w:sz w:val="20"/>
    </w:rPr>
  </w:style>
  <w:style w:type="character" w:styleId="ListLabel152">
    <w:name w:val="ListLabel 152"/>
    <w:qFormat/>
    <w:rPr>
      <w:rFonts w:cs="Wingdings"/>
      <w:sz w:val="20"/>
    </w:rPr>
  </w:style>
  <w:style w:type="character" w:styleId="ListLabel153">
    <w:name w:val="ListLabel 153"/>
    <w:qFormat/>
    <w:rPr>
      <w:rFonts w:cs="Wingdings"/>
      <w:sz w:val="20"/>
    </w:rPr>
  </w:style>
  <w:style w:type="character" w:styleId="ListLabel154">
    <w:name w:val="ListLabel 154"/>
    <w:qFormat/>
    <w:rPr>
      <w:rFonts w:ascii="Times New Roman" w:hAnsi="Times New Roman" w:cs="Symbol"/>
      <w:sz w:val="24"/>
    </w:rPr>
  </w:style>
  <w:style w:type="character" w:styleId="ListLabel155">
    <w:name w:val="ListLabel 155"/>
    <w:qFormat/>
    <w:rPr>
      <w:rFonts w:ascii="Times New Roman" w:hAnsi="Times New Roman" w:cs="Courier New"/>
      <w:sz w:val="24"/>
    </w:rPr>
  </w:style>
  <w:style w:type="character" w:styleId="ListLabel156">
    <w:name w:val="ListLabel 156"/>
    <w:qFormat/>
    <w:rPr>
      <w:rFonts w:cs="Wingdings"/>
      <w:sz w:val="20"/>
    </w:rPr>
  </w:style>
  <w:style w:type="character" w:styleId="ListLabel157">
    <w:name w:val="ListLabel 157"/>
    <w:qFormat/>
    <w:rPr>
      <w:rFonts w:cs="Wingdings"/>
      <w:sz w:val="20"/>
    </w:rPr>
  </w:style>
  <w:style w:type="character" w:styleId="ListLabel158">
    <w:name w:val="ListLabel 158"/>
    <w:qFormat/>
    <w:rPr>
      <w:rFonts w:cs="Wingdings"/>
      <w:sz w:val="20"/>
    </w:rPr>
  </w:style>
  <w:style w:type="character" w:styleId="ListLabel159">
    <w:name w:val="ListLabel 159"/>
    <w:qFormat/>
    <w:rPr>
      <w:rFonts w:cs="Wingdings"/>
      <w:sz w:val="20"/>
    </w:rPr>
  </w:style>
  <w:style w:type="character" w:styleId="ListLabel160">
    <w:name w:val="ListLabel 160"/>
    <w:qFormat/>
    <w:rPr>
      <w:rFonts w:cs="Wingdings"/>
      <w:sz w:val="20"/>
    </w:rPr>
  </w:style>
  <w:style w:type="character" w:styleId="ListLabel161">
    <w:name w:val="ListLabel 161"/>
    <w:qFormat/>
    <w:rPr>
      <w:rFonts w:cs="Wingdings"/>
      <w:sz w:val="20"/>
    </w:rPr>
  </w:style>
  <w:style w:type="character" w:styleId="ListLabel162">
    <w:name w:val="ListLabel 162"/>
    <w:qFormat/>
    <w:rPr>
      <w:rFonts w:cs="Wingdings"/>
      <w:sz w:val="20"/>
    </w:rPr>
  </w:style>
  <w:style w:type="character" w:styleId="ListLabel163">
    <w:name w:val="ListLabel 163"/>
    <w:qFormat/>
    <w:rPr>
      <w:rFonts w:ascii="Times New Roman" w:hAnsi="Times New Roman" w:cs="Symbol"/>
      <w:sz w:val="24"/>
    </w:rPr>
  </w:style>
  <w:style w:type="character" w:styleId="ListLabel164">
    <w:name w:val="ListLabel 164"/>
    <w:qFormat/>
    <w:rPr>
      <w:rFonts w:ascii="Times New Roman" w:hAnsi="Times New Roman" w:cs="Courier New"/>
      <w:sz w:val="24"/>
    </w:rPr>
  </w:style>
  <w:style w:type="character" w:styleId="ListLabel165">
    <w:name w:val="ListLabel 165"/>
    <w:qFormat/>
    <w:rPr>
      <w:rFonts w:cs="Wingdings"/>
      <w:sz w:val="20"/>
    </w:rPr>
  </w:style>
  <w:style w:type="character" w:styleId="ListLabel166">
    <w:name w:val="ListLabel 166"/>
    <w:qFormat/>
    <w:rPr>
      <w:rFonts w:cs="Wingdings"/>
      <w:sz w:val="20"/>
    </w:rPr>
  </w:style>
  <w:style w:type="character" w:styleId="ListLabel167">
    <w:name w:val="ListLabel 167"/>
    <w:qFormat/>
    <w:rPr>
      <w:rFonts w:cs="Wingdings"/>
      <w:sz w:val="20"/>
    </w:rPr>
  </w:style>
  <w:style w:type="character" w:styleId="ListLabel168">
    <w:name w:val="ListLabel 168"/>
    <w:qFormat/>
    <w:rPr>
      <w:rFonts w:cs="Wingdings"/>
      <w:sz w:val="20"/>
    </w:rPr>
  </w:style>
  <w:style w:type="character" w:styleId="ListLabel169">
    <w:name w:val="ListLabel 169"/>
    <w:qFormat/>
    <w:rPr>
      <w:rFonts w:cs="Wingdings"/>
      <w:sz w:val="20"/>
    </w:rPr>
  </w:style>
  <w:style w:type="character" w:styleId="ListLabel170">
    <w:name w:val="ListLabel 170"/>
    <w:qFormat/>
    <w:rPr>
      <w:rFonts w:cs="Wingdings"/>
      <w:sz w:val="20"/>
    </w:rPr>
  </w:style>
  <w:style w:type="character" w:styleId="ListLabel171">
    <w:name w:val="ListLabel 171"/>
    <w:qFormat/>
    <w:rPr>
      <w:rFonts w:cs="Wingdings"/>
      <w:sz w:val="20"/>
    </w:rPr>
  </w:style>
  <w:style w:type="character" w:styleId="ListLabel172">
    <w:name w:val="ListLabel 172"/>
    <w:qFormat/>
    <w:rPr>
      <w:rFonts w:ascii="Times New Roman" w:hAnsi="Times New Roman" w:cs="Symbol"/>
      <w:sz w:val="24"/>
    </w:rPr>
  </w:style>
  <w:style w:type="character" w:styleId="ListLabel173">
    <w:name w:val="ListLabel 173"/>
    <w:qFormat/>
    <w:rPr>
      <w:rFonts w:cs="Courier New"/>
      <w:sz w:val="20"/>
    </w:rPr>
  </w:style>
  <w:style w:type="character" w:styleId="ListLabel174">
    <w:name w:val="ListLabel 174"/>
    <w:qFormat/>
    <w:rPr>
      <w:rFonts w:cs="Wingdings"/>
      <w:sz w:val="20"/>
    </w:rPr>
  </w:style>
  <w:style w:type="character" w:styleId="ListLabel175">
    <w:name w:val="ListLabel 175"/>
    <w:qFormat/>
    <w:rPr>
      <w:rFonts w:cs="Wingdings"/>
      <w:sz w:val="20"/>
    </w:rPr>
  </w:style>
  <w:style w:type="character" w:styleId="ListLabel176">
    <w:name w:val="ListLabel 176"/>
    <w:qFormat/>
    <w:rPr>
      <w:rFonts w:cs="Wingdings"/>
      <w:sz w:val="20"/>
    </w:rPr>
  </w:style>
  <w:style w:type="character" w:styleId="ListLabel177">
    <w:name w:val="ListLabel 177"/>
    <w:qFormat/>
    <w:rPr>
      <w:rFonts w:cs="Wingdings"/>
      <w:sz w:val="20"/>
    </w:rPr>
  </w:style>
  <w:style w:type="character" w:styleId="ListLabel178">
    <w:name w:val="ListLabel 178"/>
    <w:qFormat/>
    <w:rPr>
      <w:rFonts w:cs="Wingdings"/>
      <w:sz w:val="20"/>
    </w:rPr>
  </w:style>
  <w:style w:type="character" w:styleId="ListLabel179">
    <w:name w:val="ListLabel 179"/>
    <w:qFormat/>
    <w:rPr>
      <w:rFonts w:cs="Wingdings"/>
      <w:sz w:val="20"/>
    </w:rPr>
  </w:style>
  <w:style w:type="character" w:styleId="ListLabel180">
    <w:name w:val="ListLabel 180"/>
    <w:qFormat/>
    <w:rPr>
      <w:rFonts w:cs="Wingdings"/>
      <w:sz w:val="20"/>
    </w:rPr>
  </w:style>
  <w:style w:type="character" w:styleId="ListLabel181">
    <w:name w:val="ListLabel 181"/>
    <w:qFormat/>
    <w:rPr>
      <w:rFonts w:ascii="Times New Roman" w:hAnsi="Times New Roman" w:cs="Symbol"/>
      <w:sz w:val="24"/>
    </w:rPr>
  </w:style>
  <w:style w:type="character" w:styleId="ListLabel182">
    <w:name w:val="ListLabel 182"/>
    <w:qFormat/>
    <w:rPr>
      <w:rFonts w:cs="Courier New"/>
      <w:sz w:val="20"/>
    </w:rPr>
  </w:style>
  <w:style w:type="character" w:styleId="ListLabel183">
    <w:name w:val="ListLabel 183"/>
    <w:qFormat/>
    <w:rPr>
      <w:rFonts w:cs="Wingdings"/>
      <w:sz w:val="20"/>
    </w:rPr>
  </w:style>
  <w:style w:type="character" w:styleId="ListLabel184">
    <w:name w:val="ListLabel 184"/>
    <w:qFormat/>
    <w:rPr>
      <w:rFonts w:cs="Wingdings"/>
      <w:sz w:val="20"/>
    </w:rPr>
  </w:style>
  <w:style w:type="character" w:styleId="ListLabel185">
    <w:name w:val="ListLabel 185"/>
    <w:qFormat/>
    <w:rPr>
      <w:rFonts w:cs="Wingdings"/>
      <w:sz w:val="20"/>
    </w:rPr>
  </w:style>
  <w:style w:type="character" w:styleId="ListLabel186">
    <w:name w:val="ListLabel 186"/>
    <w:qFormat/>
    <w:rPr>
      <w:rFonts w:cs="Wingdings"/>
      <w:sz w:val="20"/>
    </w:rPr>
  </w:style>
  <w:style w:type="character" w:styleId="ListLabel187">
    <w:name w:val="ListLabel 187"/>
    <w:qFormat/>
    <w:rPr>
      <w:rFonts w:cs="Wingdings"/>
      <w:sz w:val="20"/>
    </w:rPr>
  </w:style>
  <w:style w:type="character" w:styleId="ListLabel188">
    <w:name w:val="ListLabel 188"/>
    <w:qFormat/>
    <w:rPr>
      <w:rFonts w:cs="Wingdings"/>
      <w:sz w:val="20"/>
    </w:rPr>
  </w:style>
  <w:style w:type="character" w:styleId="ListLabel189">
    <w:name w:val="ListLabel 189"/>
    <w:qFormat/>
    <w:rPr>
      <w:rFonts w:cs="Wingdings"/>
      <w:sz w:val="20"/>
    </w:rPr>
  </w:style>
  <w:style w:type="character" w:styleId="ListLabel190">
    <w:name w:val="ListLabel 190"/>
    <w:qFormat/>
    <w:rPr>
      <w:rFonts w:ascii="Times New Roman" w:hAnsi="Times New Roman" w:cs="Symbol"/>
      <w:sz w:val="24"/>
    </w:rPr>
  </w:style>
  <w:style w:type="character" w:styleId="ListLabel191">
    <w:name w:val="ListLabel 191"/>
    <w:qFormat/>
    <w:rPr>
      <w:rFonts w:cs="Courier New"/>
      <w:sz w:val="20"/>
    </w:rPr>
  </w:style>
  <w:style w:type="character" w:styleId="ListLabel192">
    <w:name w:val="ListLabel 192"/>
    <w:qFormat/>
    <w:rPr>
      <w:rFonts w:cs="Wingdings"/>
      <w:sz w:val="20"/>
    </w:rPr>
  </w:style>
  <w:style w:type="character" w:styleId="ListLabel193">
    <w:name w:val="ListLabel 193"/>
    <w:qFormat/>
    <w:rPr>
      <w:rFonts w:cs="Wingdings"/>
      <w:sz w:val="20"/>
    </w:rPr>
  </w:style>
  <w:style w:type="character" w:styleId="ListLabel194">
    <w:name w:val="ListLabel 194"/>
    <w:qFormat/>
    <w:rPr>
      <w:rFonts w:cs="Wingdings"/>
      <w:sz w:val="20"/>
    </w:rPr>
  </w:style>
  <w:style w:type="character" w:styleId="ListLabel195">
    <w:name w:val="ListLabel 195"/>
    <w:qFormat/>
    <w:rPr>
      <w:rFonts w:cs="Wingdings"/>
      <w:sz w:val="20"/>
    </w:rPr>
  </w:style>
  <w:style w:type="character" w:styleId="ListLabel196">
    <w:name w:val="ListLabel 196"/>
    <w:qFormat/>
    <w:rPr>
      <w:rFonts w:cs="Wingdings"/>
      <w:sz w:val="20"/>
    </w:rPr>
  </w:style>
  <w:style w:type="character" w:styleId="ListLabel197">
    <w:name w:val="ListLabel 197"/>
    <w:qFormat/>
    <w:rPr>
      <w:rFonts w:cs="Wingdings"/>
      <w:sz w:val="20"/>
    </w:rPr>
  </w:style>
  <w:style w:type="character" w:styleId="ListLabel198">
    <w:name w:val="ListLabel 198"/>
    <w:qFormat/>
    <w:rPr>
      <w:rFonts w:cs="Wingdings"/>
      <w:sz w:val="20"/>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Adobe Blan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f569fe"/>
    <w:pPr>
      <w:spacing w:lineRule="auto" w:line="240" w:beforeAutospacing="1" w:afterAutospacing="1"/>
    </w:pPr>
    <w:rPr>
      <w:rFonts w:ascii="Times New Roman" w:hAnsi="Times New Roman" w:eastAsia="Times New Roman" w:cs="Times New Roman"/>
      <w:sz w:val="24"/>
      <w:szCs w:val="24"/>
      <w:lang w:eastAsia="de-DE"/>
    </w:rPr>
  </w:style>
  <w:style w:type="paragraph" w:styleId="Footer">
    <w:name w:val="Footer"/>
    <w:basedOn w:val="Normal"/>
    <w:pPr/>
    <w:rPr/>
  </w:style>
  <w:style w:type="paragraph" w:styleId="ContentsHeading">
    <w:name w:val="TOA Heading"/>
    <w:basedOn w:val="Heading"/>
    <w:pPr>
      <w:bidi w:val="0"/>
    </w:pPr>
    <w:rPr>
      <w:rFonts w:ascii="Times New Roman" w:hAnsi="Times New Roman"/>
    </w:rPr>
  </w:style>
  <w:style w:type="paragraph" w:styleId="Contents1">
    <w:name w:val="TOC 1"/>
    <w:basedOn w:val="Index"/>
    <w:pPr>
      <w:bidi w:val="0"/>
    </w:pPr>
    <w:rPr>
      <w:rFonts w:ascii="Times New Roman" w:hAnsi="Times New Roman"/>
    </w:rPr>
  </w:style>
  <w:style w:type="paragraph" w:styleId="Contents2">
    <w:name w:val="TOC 2"/>
    <w:basedOn w:val="Index"/>
    <w:pPr>
      <w:bidi w:val="0"/>
    </w:pPr>
    <w:rPr>
      <w:rFonts w:ascii="Times New Roman" w:hAnsi="Times New Roman"/>
    </w:rPr>
  </w:style>
  <w:style w:type="paragraph" w:styleId="Contents3">
    <w:name w:val="TOC 3"/>
    <w:basedOn w:val="Index"/>
    <w:pPr>
      <w:numPr>
        <w:ilvl w:val="0"/>
        <w:numId w:val="1"/>
      </w:numPr>
      <w:bidi w:val="0"/>
      <w:outlineLvl w:val="8"/>
    </w:pPr>
    <w:rPr>
      <w:rFonts w:ascii="Times New Roman" w:hAnsi="Times New Roman"/>
      <w:sz w:val="20"/>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zz-systems/gorynych" TargetMode="External"/><Relationship Id="rId3" Type="http://schemas.openxmlformats.org/officeDocument/2006/relationships/hyperlink" Target="https://github.com/zz-systems/solowej"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1344</TotalTime>
  <Application>LibreOffice/5.2.0.4$Linux_X86_64 LibreOffice_project/20m0$Build-4</Application>
  <Pages>10</Pages>
  <Words>770</Words>
  <Characters>5476</Characters>
  <CharactersWithSpaces>6036</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2016-08-14T14:45:00Z</dcterms:created>
  <dc:creator>Lothar</dc:creator>
  <dc:description/>
  <dc:language>de-DE</dc:language>
  <cp:lastModifiedBy/>
  <dcterms:modified xsi:type="dcterms:W3CDTF">2016-08-15T21:50:46Z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